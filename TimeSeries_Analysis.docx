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604D" w14:textId="2C76CFF0" w:rsidR="00AD5D5C" w:rsidRPr="007879AA" w:rsidRDefault="00AD5D5C" w:rsidP="00AD5D5C">
      <w:pPr>
        <w:spacing w:line="480" w:lineRule="auto"/>
        <w:jc w:val="center"/>
        <w:rPr>
          <w:ins w:id="0" w:author="Uchenna Ilodigwe" w:date="2021-10-12T15:55:00Z"/>
          <w:rFonts w:ascii="Arial" w:hAnsi="Arial" w:cs="Arial"/>
          <w:b/>
          <w:bCs/>
          <w:sz w:val="24"/>
          <w:szCs w:val="24"/>
        </w:rPr>
      </w:pPr>
      <w:ins w:id="1" w:author="Uchenna Ilodigwe" w:date="2021-10-12T15:55:00Z">
        <w:r>
          <w:rPr>
            <w:rFonts w:ascii="Arial" w:hAnsi="Arial" w:cs="Arial"/>
            <w:b/>
            <w:bCs/>
            <w:sz w:val="24"/>
            <w:szCs w:val="24"/>
          </w:rPr>
          <w:t>Assignment 2</w:t>
        </w:r>
      </w:ins>
    </w:p>
    <w:p w14:paraId="5AD950FF" w14:textId="77777777" w:rsidR="00AD5D5C" w:rsidRPr="007879AA" w:rsidRDefault="00AD5D5C" w:rsidP="00AD5D5C">
      <w:pPr>
        <w:spacing w:line="480" w:lineRule="auto"/>
        <w:jc w:val="center"/>
        <w:rPr>
          <w:ins w:id="2" w:author="Uchenna Ilodigwe" w:date="2021-10-12T15:55:00Z"/>
          <w:rFonts w:ascii="Arial" w:hAnsi="Arial" w:cs="Arial"/>
          <w:b/>
          <w:bCs/>
          <w:sz w:val="24"/>
          <w:szCs w:val="24"/>
        </w:rPr>
      </w:pPr>
      <w:ins w:id="3" w:author="Uchenna Ilodigwe" w:date="2021-10-12T15:55:00Z">
        <w:r w:rsidRPr="007879AA">
          <w:rPr>
            <w:rFonts w:ascii="Arial" w:hAnsi="Arial" w:cs="Arial"/>
            <w:b/>
            <w:bCs/>
            <w:sz w:val="24"/>
            <w:szCs w:val="24"/>
          </w:rPr>
          <w:t>Uchenna Ilodigwe</w:t>
        </w:r>
      </w:ins>
    </w:p>
    <w:p w14:paraId="5E053D79" w14:textId="77777777" w:rsidR="00AD5D5C" w:rsidRPr="007879AA" w:rsidRDefault="00AD5D5C" w:rsidP="00AD5D5C">
      <w:pPr>
        <w:spacing w:line="480" w:lineRule="auto"/>
        <w:jc w:val="center"/>
        <w:rPr>
          <w:ins w:id="4" w:author="Uchenna Ilodigwe" w:date="2021-10-12T15:55:00Z"/>
          <w:rFonts w:ascii="Arial" w:hAnsi="Arial" w:cs="Arial"/>
          <w:b/>
          <w:bCs/>
          <w:sz w:val="24"/>
          <w:szCs w:val="24"/>
        </w:rPr>
      </w:pPr>
      <w:ins w:id="5" w:author="Uchenna Ilodigwe" w:date="2021-10-12T15:55:00Z">
        <w:r w:rsidRPr="007879AA">
          <w:rPr>
            <w:rFonts w:ascii="Arial" w:hAnsi="Arial" w:cs="Arial"/>
            <w:b/>
            <w:bCs/>
            <w:sz w:val="24"/>
            <w:szCs w:val="24"/>
          </w:rPr>
          <w:t>Big Data Solutions Architecture, Conestoga College</w:t>
        </w:r>
      </w:ins>
    </w:p>
    <w:p w14:paraId="0A1427F2" w14:textId="5A3428A3" w:rsidR="00AD5D5C" w:rsidRPr="007879AA" w:rsidRDefault="00AD5D5C" w:rsidP="00AD5D5C">
      <w:pPr>
        <w:spacing w:line="480" w:lineRule="auto"/>
        <w:jc w:val="center"/>
        <w:rPr>
          <w:ins w:id="6" w:author="Uchenna Ilodigwe" w:date="2021-10-12T15:55:00Z"/>
          <w:rFonts w:ascii="Arial" w:hAnsi="Arial" w:cs="Arial"/>
          <w:b/>
          <w:bCs/>
          <w:sz w:val="24"/>
          <w:szCs w:val="24"/>
        </w:rPr>
      </w:pPr>
      <w:ins w:id="7" w:author="Uchenna Ilodigwe" w:date="2021-10-12T15:55:00Z">
        <w:r w:rsidRPr="007879AA">
          <w:rPr>
            <w:rFonts w:ascii="Arial" w:hAnsi="Arial" w:cs="Arial"/>
            <w:b/>
            <w:bCs/>
            <w:sz w:val="24"/>
            <w:szCs w:val="24"/>
          </w:rPr>
          <w:t>Prog84</w:t>
        </w:r>
      </w:ins>
      <w:ins w:id="8" w:author="Uchenna Ilodigwe" w:date="2021-10-12T15:56:00Z">
        <w:r>
          <w:rPr>
            <w:rFonts w:ascii="Arial" w:hAnsi="Arial" w:cs="Arial"/>
            <w:b/>
            <w:bCs/>
            <w:sz w:val="24"/>
            <w:szCs w:val="24"/>
          </w:rPr>
          <w:t>3</w:t>
        </w:r>
      </w:ins>
      <w:ins w:id="9" w:author="Uchenna Ilodigwe" w:date="2021-10-12T15:55:00Z">
        <w:r w:rsidRPr="007879AA">
          <w:rPr>
            <w:rFonts w:ascii="Arial" w:hAnsi="Arial" w:cs="Arial"/>
            <w:b/>
            <w:bCs/>
            <w:sz w:val="24"/>
            <w:szCs w:val="24"/>
          </w:rPr>
          <w:t>0-</w:t>
        </w:r>
      </w:ins>
      <w:ins w:id="10" w:author="Uchenna Ilodigwe" w:date="2021-10-12T15:56:00Z">
        <w:r>
          <w:rPr>
            <w:rFonts w:ascii="Arial" w:hAnsi="Arial" w:cs="Arial"/>
            <w:b/>
            <w:bCs/>
            <w:sz w:val="24"/>
            <w:szCs w:val="24"/>
          </w:rPr>
          <w:t xml:space="preserve">Data </w:t>
        </w:r>
      </w:ins>
      <w:ins w:id="11" w:author="Uchenna Ilodigwe" w:date="2021-10-12T15:57:00Z">
        <w:r w:rsidR="00A70B7D">
          <w:rPr>
            <w:rFonts w:ascii="Arial" w:hAnsi="Arial" w:cs="Arial"/>
            <w:b/>
            <w:bCs/>
            <w:sz w:val="24"/>
            <w:szCs w:val="24"/>
          </w:rPr>
          <w:t xml:space="preserve">Analysis, </w:t>
        </w:r>
        <w:proofErr w:type="gramStart"/>
        <w:r w:rsidR="00A70B7D">
          <w:rPr>
            <w:rFonts w:ascii="Arial" w:hAnsi="Arial" w:cs="Arial"/>
            <w:b/>
            <w:bCs/>
            <w:sz w:val="24"/>
            <w:szCs w:val="24"/>
          </w:rPr>
          <w:t>Mathematics</w:t>
        </w:r>
      </w:ins>
      <w:ins w:id="12" w:author="Uchenna Ilodigwe" w:date="2021-10-12T15:56:00Z">
        <w:r>
          <w:rPr>
            <w:rFonts w:ascii="Arial" w:hAnsi="Arial" w:cs="Arial"/>
            <w:b/>
            <w:bCs/>
            <w:sz w:val="24"/>
            <w:szCs w:val="24"/>
          </w:rPr>
          <w:t xml:space="preserve"> ,A</w:t>
        </w:r>
      </w:ins>
      <w:ins w:id="13" w:author="Uchenna Ilodigwe" w:date="2021-10-12T15:57:00Z">
        <w:r>
          <w:rPr>
            <w:rFonts w:ascii="Arial" w:hAnsi="Arial" w:cs="Arial"/>
            <w:b/>
            <w:bCs/>
            <w:sz w:val="24"/>
            <w:szCs w:val="24"/>
          </w:rPr>
          <w:t>lgorithms</w:t>
        </w:r>
      </w:ins>
      <w:proofErr w:type="gramEnd"/>
    </w:p>
    <w:p w14:paraId="424D325A" w14:textId="3E0BA505" w:rsidR="00AD5D5C" w:rsidRPr="007879AA" w:rsidRDefault="00AD5D5C" w:rsidP="00AD5D5C">
      <w:pPr>
        <w:spacing w:line="480" w:lineRule="auto"/>
        <w:jc w:val="center"/>
        <w:rPr>
          <w:ins w:id="14" w:author="Uchenna Ilodigwe" w:date="2021-10-12T15:55:00Z"/>
          <w:rFonts w:ascii="Arial" w:hAnsi="Arial" w:cs="Arial"/>
          <w:b/>
          <w:bCs/>
          <w:sz w:val="24"/>
          <w:szCs w:val="24"/>
        </w:rPr>
      </w:pPr>
      <w:ins w:id="15" w:author="Uchenna Ilodigwe" w:date="2021-10-12T15:55:00Z">
        <w:r w:rsidRPr="007879AA">
          <w:rPr>
            <w:rFonts w:ascii="Arial" w:hAnsi="Arial" w:cs="Arial"/>
            <w:b/>
            <w:bCs/>
            <w:sz w:val="24"/>
            <w:szCs w:val="24"/>
          </w:rPr>
          <w:t xml:space="preserve">Dr. </w:t>
        </w:r>
      </w:ins>
      <w:ins w:id="16" w:author="Uchenna Ilodigwe" w:date="2021-10-12T15:57:00Z">
        <w:r>
          <w:rPr>
            <w:rFonts w:ascii="Arial" w:hAnsi="Arial" w:cs="Arial"/>
            <w:b/>
            <w:bCs/>
            <w:sz w:val="24"/>
            <w:szCs w:val="24"/>
          </w:rPr>
          <w:t>David Marsh</w:t>
        </w:r>
      </w:ins>
    </w:p>
    <w:p w14:paraId="3F98A14C" w14:textId="5E1E4813" w:rsidR="00AD5D5C" w:rsidRDefault="00AD5D5C" w:rsidP="00AD5D5C">
      <w:pPr>
        <w:tabs>
          <w:tab w:val="left" w:pos="5015"/>
        </w:tabs>
        <w:spacing w:line="480" w:lineRule="auto"/>
        <w:jc w:val="center"/>
        <w:rPr>
          <w:ins w:id="17" w:author="Uchenna Ilodigwe" w:date="2021-10-12T15:55:00Z"/>
          <w:rFonts w:cstheme="minorHAnsi"/>
          <w:b/>
          <w:bCs/>
        </w:rPr>
        <w:pPrChange w:id="18" w:author="Uchenna Ilodigwe" w:date="2021-10-12T15:56:00Z">
          <w:pPr>
            <w:spacing w:line="480" w:lineRule="auto"/>
          </w:pPr>
        </w:pPrChange>
      </w:pPr>
      <w:ins w:id="19" w:author="Uchenna Ilodigwe" w:date="2021-10-12T15:55:00Z">
        <w:r>
          <w:rPr>
            <w:rFonts w:ascii="Arial" w:hAnsi="Arial" w:cs="Arial"/>
            <w:b/>
            <w:bCs/>
            <w:sz w:val="24"/>
            <w:szCs w:val="24"/>
          </w:rPr>
          <w:t>October 1</w:t>
        </w:r>
      </w:ins>
      <w:ins w:id="20" w:author="Uchenna Ilodigwe" w:date="2021-10-12T15:57:00Z">
        <w:r>
          <w:rPr>
            <w:rFonts w:ascii="Arial" w:hAnsi="Arial" w:cs="Arial"/>
            <w:b/>
            <w:bCs/>
            <w:sz w:val="24"/>
            <w:szCs w:val="24"/>
          </w:rPr>
          <w:t>2</w:t>
        </w:r>
      </w:ins>
      <w:ins w:id="21" w:author="Uchenna Ilodigwe" w:date="2021-10-12T15:55:00Z">
        <w:r w:rsidRPr="007879AA">
          <w:rPr>
            <w:rFonts w:ascii="Arial" w:hAnsi="Arial" w:cs="Arial"/>
            <w:b/>
            <w:bCs/>
            <w:sz w:val="24"/>
            <w:szCs w:val="24"/>
          </w:rPr>
          <w:t>,2021</w:t>
        </w:r>
      </w:ins>
    </w:p>
    <w:p w14:paraId="337DF417" w14:textId="0FFB87E2" w:rsidR="00AD5D5C" w:rsidRDefault="00AD5D5C" w:rsidP="00AD5D5C">
      <w:pPr>
        <w:spacing w:line="480" w:lineRule="auto"/>
        <w:rPr>
          <w:ins w:id="22" w:author="Uchenna Ilodigwe" w:date="2021-10-12T15:55:00Z"/>
          <w:rFonts w:ascii="Arial" w:hAnsi="Arial" w:cs="Arial"/>
          <w:b/>
          <w:bCs/>
          <w:sz w:val="24"/>
          <w:szCs w:val="24"/>
        </w:rPr>
        <w:pPrChange w:id="23" w:author="Uchenna Ilodigwe" w:date="2021-10-12T15:55:00Z">
          <w:pPr>
            <w:spacing w:line="480" w:lineRule="auto"/>
            <w:jc w:val="center"/>
          </w:pPr>
        </w:pPrChange>
      </w:pPr>
      <w:ins w:id="24" w:author="Uchenna Ilodigwe" w:date="2021-10-12T15:55:00Z">
        <w:r w:rsidRPr="00AD5D5C">
          <w:rPr>
            <w:rFonts w:cstheme="minorHAnsi"/>
            <w:rPrChange w:id="25" w:author="Uchenna Ilodigwe" w:date="2021-10-12T15:55:00Z">
              <w:rPr>
                <w:rFonts w:cstheme="minorHAnsi"/>
                <w:b/>
                <w:bCs/>
              </w:rPr>
            </w:rPrChange>
          </w:rPr>
          <w:br w:type="page"/>
        </w:r>
        <w:r>
          <w:lastRenderedPageBreak/>
          <w:tab/>
        </w:r>
      </w:ins>
    </w:p>
    <w:p w14:paraId="1EB31C80" w14:textId="12AF5266" w:rsidR="00AD5D5C" w:rsidRPr="007879AA" w:rsidRDefault="00AD5D5C" w:rsidP="00AD5D5C">
      <w:pPr>
        <w:spacing w:line="480" w:lineRule="auto"/>
        <w:jc w:val="center"/>
        <w:rPr>
          <w:ins w:id="26" w:author="Uchenna Ilodigwe" w:date="2021-10-12T15:55:00Z"/>
          <w:rFonts w:ascii="Arial" w:hAnsi="Arial" w:cs="Arial"/>
          <w:b/>
          <w:bCs/>
          <w:sz w:val="24"/>
          <w:szCs w:val="24"/>
        </w:rPr>
      </w:pPr>
    </w:p>
    <w:p w14:paraId="70C0E77F" w14:textId="58591611" w:rsidR="00AD5D5C" w:rsidRDefault="00AD5D5C">
      <w:pPr>
        <w:spacing w:after="160" w:line="259" w:lineRule="auto"/>
        <w:rPr>
          <w:ins w:id="27" w:author="Uchenna Ilodigwe" w:date="2021-10-12T15:55:00Z"/>
          <w:rFonts w:cstheme="minorHAnsi"/>
          <w:b/>
          <w:bCs/>
        </w:rPr>
      </w:pPr>
    </w:p>
    <w:p w14:paraId="06207481" w14:textId="76FA05E4" w:rsidR="00B3511F" w:rsidRPr="00B3511F" w:rsidRDefault="00B3511F" w:rsidP="00B3511F">
      <w:pPr>
        <w:spacing w:after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Assignment </w:t>
      </w:r>
      <w:r w:rsidR="00093153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 - </w:t>
      </w:r>
      <w:r w:rsidRPr="00B3511F">
        <w:rPr>
          <w:rFonts w:cstheme="minorHAnsi"/>
          <w:b/>
          <w:bCs/>
        </w:rPr>
        <w:t xml:space="preserve">Time </w:t>
      </w:r>
      <w:r w:rsidR="00093153">
        <w:rPr>
          <w:rFonts w:cstheme="minorHAnsi"/>
          <w:b/>
          <w:bCs/>
        </w:rPr>
        <w:t>S</w:t>
      </w:r>
      <w:r w:rsidRPr="00B3511F">
        <w:rPr>
          <w:rFonts w:cstheme="minorHAnsi"/>
          <w:b/>
          <w:bCs/>
        </w:rPr>
        <w:t>eries Analysis</w:t>
      </w:r>
    </w:p>
    <w:p w14:paraId="26223D20" w14:textId="42B37542" w:rsidR="00B3511F" w:rsidRPr="00B3511F" w:rsidRDefault="00B3511F" w:rsidP="00B3511F">
      <w:pPr>
        <w:spacing w:after="0"/>
        <w:jc w:val="center"/>
        <w:rPr>
          <w:rFonts w:cstheme="minorHAnsi"/>
        </w:rPr>
      </w:pPr>
      <w:r w:rsidRPr="00B3511F">
        <w:rPr>
          <w:rFonts w:cstheme="minorHAnsi"/>
          <w:b/>
          <w:bCs/>
        </w:rPr>
        <w:t xml:space="preserve">Author: </w:t>
      </w:r>
      <w:ins w:id="28" w:author="Uchenna Ilodigwe" w:date="2021-10-12T15:53:00Z">
        <w:r w:rsidR="006154FC">
          <w:rPr>
            <w:rFonts w:cstheme="minorHAnsi"/>
            <w:b/>
            <w:bCs/>
          </w:rPr>
          <w:t>Uchenna Ilodigwe</w:t>
        </w:r>
      </w:ins>
    </w:p>
    <w:p w14:paraId="0A8FBA50" w14:textId="77777777" w:rsidR="00B3511F" w:rsidRPr="00B3511F" w:rsidRDefault="00B3511F" w:rsidP="00B3511F">
      <w:pPr>
        <w:spacing w:after="0"/>
        <w:jc w:val="center"/>
        <w:rPr>
          <w:rFonts w:cstheme="minorHAnsi"/>
        </w:rPr>
      </w:pPr>
      <w:r w:rsidRPr="00B3511F">
        <w:rPr>
          <w:rFonts w:cstheme="minorHAnsi"/>
          <w:b/>
          <w:bCs/>
        </w:rPr>
        <w:t xml:space="preserve">Course: </w:t>
      </w:r>
      <w:r w:rsidRPr="00B3511F">
        <w:rPr>
          <w:rFonts w:cstheme="minorHAnsi"/>
        </w:rPr>
        <w:t>PROG8430</w:t>
      </w:r>
    </w:p>
    <w:p w14:paraId="46EB3FB1" w14:textId="77777777" w:rsidR="00B3511F" w:rsidRPr="0084789D" w:rsidRDefault="00B3511F" w:rsidP="00B3511F">
      <w:pPr>
        <w:jc w:val="both"/>
        <w:rPr>
          <w:rFonts w:cstheme="minorHAnsi"/>
          <w:rPrChange w:id="29" w:author="Uchenna Ilodigwe" w:date="2021-10-12T11:44:00Z">
            <w:rPr>
              <w:rFonts w:cstheme="minorHAnsi"/>
              <w:b/>
              <w:bCs/>
            </w:rPr>
          </w:rPrChange>
        </w:rPr>
      </w:pPr>
      <w:r w:rsidRPr="00B3511F">
        <w:rPr>
          <w:rFonts w:cstheme="minorHAnsi"/>
          <w:b/>
          <w:bCs/>
        </w:rPr>
        <w:t>Background</w:t>
      </w:r>
    </w:p>
    <w:p w14:paraId="388B2F57" w14:textId="024527F4" w:rsidR="00B3511F" w:rsidDel="0084789D" w:rsidRDefault="00B3511F" w:rsidP="0084789D">
      <w:pPr>
        <w:pStyle w:val="Default"/>
        <w:rPr>
          <w:del w:id="30" w:author="Uchenna Ilodigwe" w:date="2021-10-12T11:44:00Z"/>
          <w:bCs w:val="0"/>
          <w:sz w:val="22"/>
          <w:szCs w:val="22"/>
          <w:lang w:val="en-US"/>
        </w:rPr>
      </w:pPr>
      <w:r w:rsidRPr="0084789D">
        <w:rPr>
          <w:rFonts w:asciiTheme="minorHAnsi" w:hAnsiTheme="minorHAnsi" w:cstheme="minorHAnsi"/>
          <w:bCs w:val="0"/>
          <w:color w:val="auto"/>
          <w:sz w:val="22"/>
          <w:szCs w:val="22"/>
          <w:lang w:val="en-CA"/>
          <w:rPrChange w:id="31" w:author="Uchenna Ilodigwe" w:date="2021-10-12T11:44:00Z">
            <w:rPr>
              <w:rFonts w:cstheme="minorHAnsi"/>
            </w:rPr>
          </w:rPrChange>
        </w:rPr>
        <w:tab/>
      </w:r>
      <w:ins w:id="32" w:author="Uchenna Ilodigwe" w:date="2021-10-12T11:32:00Z">
        <w:r w:rsidR="00712B45" w:rsidRPr="0084789D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33" w:author="Uchenna Ilodigwe" w:date="2021-10-12T11:44:00Z">
              <w:rPr>
                <w:rFonts w:cstheme="minorHAnsi"/>
              </w:rPr>
            </w:rPrChange>
          </w:rPr>
          <w:t xml:space="preserve">Given </w:t>
        </w:r>
      </w:ins>
      <w:ins w:id="34" w:author="Uchenna Ilodigwe" w:date="2021-10-12T11:45:00Z">
        <w:r w:rsidR="0084789D" w:rsidRPr="0084789D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35" w:author="Uchenna Ilodigwe" w:date="2021-10-12T11:44:00Z">
              <w:rPr>
                <w:rFonts w:asciiTheme="minorHAnsi" w:hAnsiTheme="minorHAnsi" w:cstheme="minorHAnsi"/>
                <w:bCs w:val="0"/>
                <w:color w:val="auto"/>
                <w:sz w:val="22"/>
                <w:szCs w:val="22"/>
                <w:lang w:val="en-CA"/>
              </w:rPr>
            </w:rPrChange>
          </w:rPr>
          <w:t xml:space="preserve">two </w:t>
        </w:r>
      </w:ins>
      <w:ins w:id="36" w:author="Uchenna Ilodigwe" w:date="2021-10-12T15:23:00Z">
        <w:r w:rsidR="00DD05A4" w:rsidRPr="0084789D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37" w:author="Uchenna Ilodigwe" w:date="2021-10-12T11:44:00Z">
              <w:rPr>
                <w:rFonts w:asciiTheme="minorHAnsi" w:hAnsiTheme="minorHAnsi" w:cstheme="minorHAnsi"/>
                <w:bCs w:val="0"/>
                <w:color w:val="auto"/>
                <w:sz w:val="22"/>
                <w:szCs w:val="22"/>
                <w:lang w:val="en-CA"/>
              </w:rPr>
            </w:rPrChange>
          </w:rPr>
          <w:t>datasets, Woodstock</w:t>
        </w:r>
      </w:ins>
      <w:ins w:id="38" w:author="Uchenna Ilodigwe" w:date="2021-10-12T11:31:00Z">
        <w:r w:rsidR="00712B45" w:rsidRPr="0084789D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39" w:author="Uchenna Ilodigwe" w:date="2021-10-12T11:44:00Z">
              <w:rPr>
                <w:b/>
                <w:sz w:val="22"/>
                <w:szCs w:val="22"/>
                <w:lang w:val="en-US"/>
              </w:rPr>
            </w:rPrChange>
          </w:rPr>
          <w:t>_21F.Rdata</w:t>
        </w:r>
      </w:ins>
      <w:ins w:id="40" w:author="Uchenna Ilodigwe" w:date="2021-10-12T11:33:00Z">
        <w:r w:rsidR="00712B45" w:rsidRPr="0084789D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41" w:author="Uchenna Ilodigwe" w:date="2021-10-12T11:44:00Z">
              <w:rPr>
                <w:b/>
                <w:sz w:val="22"/>
                <w:szCs w:val="22"/>
                <w:lang w:val="en-US"/>
              </w:rPr>
            </w:rPrChange>
          </w:rPr>
          <w:t xml:space="preserve"> and </w:t>
        </w:r>
        <w:r w:rsidR="00712B45" w:rsidRPr="0084789D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42" w:author="Uchenna Ilodigwe" w:date="2021-10-12T11:44:00Z">
              <w:rPr>
                <w:b/>
                <w:lang w:val="en-US"/>
              </w:rPr>
            </w:rPrChange>
          </w:rPr>
          <w:t>Ayr_21F.Rdata</w:t>
        </w:r>
        <w:r w:rsidR="00712B45" w:rsidRPr="0084789D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43" w:author="Uchenna Ilodigwe" w:date="2021-10-12T11:44:00Z">
              <w:rPr>
                <w:b/>
                <w:lang w:val="en-US"/>
              </w:rPr>
            </w:rPrChange>
          </w:rPr>
          <w:t xml:space="preserve"> which contain average temperature over </w:t>
        </w:r>
      </w:ins>
      <w:ins w:id="44" w:author="Uchenna Ilodigwe" w:date="2021-10-12T11:35:00Z">
        <w:r w:rsidR="00712B45" w:rsidRPr="0084789D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45" w:author="Uchenna Ilodigwe" w:date="2021-10-12T11:44:00Z">
              <w:rPr>
                <w:b/>
                <w:lang w:val="en-US"/>
              </w:rPr>
            </w:rPrChange>
          </w:rPr>
          <w:t>different</w:t>
        </w:r>
      </w:ins>
      <w:ins w:id="46" w:author="Uchenna Ilodigwe" w:date="2021-10-12T11:33:00Z">
        <w:r w:rsidR="00712B45" w:rsidRPr="0084789D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47" w:author="Uchenna Ilodigwe" w:date="2021-10-12T11:44:00Z">
              <w:rPr>
                <w:b/>
                <w:lang w:val="en-US"/>
              </w:rPr>
            </w:rPrChange>
          </w:rPr>
          <w:t xml:space="preserve"> periods </w:t>
        </w:r>
      </w:ins>
      <w:ins w:id="48" w:author="Uchenna Ilodigwe" w:date="2021-10-12T11:40:00Z">
        <w:r w:rsidR="0084789D" w:rsidRPr="0084789D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49" w:author="Uchenna Ilodigwe" w:date="2021-10-12T11:44:00Z">
              <w:rPr>
                <w:b/>
                <w:lang w:val="en-US"/>
              </w:rPr>
            </w:rPrChange>
          </w:rPr>
          <w:t>for the cities of Woodstock and Ayr respectively</w:t>
        </w:r>
      </w:ins>
      <w:ins w:id="50" w:author="Uchenna Ilodigwe" w:date="2021-10-12T11:41:00Z">
        <w:r w:rsidR="0084789D" w:rsidRPr="0084789D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51" w:author="Uchenna Ilodigwe" w:date="2021-10-12T11:44:00Z">
              <w:rPr>
                <w:b/>
                <w:lang w:val="en-US"/>
              </w:rPr>
            </w:rPrChange>
          </w:rPr>
          <w:t>,</w:t>
        </w:r>
      </w:ins>
      <w:ins w:id="52" w:author="Uchenna Ilodigwe" w:date="2021-10-12T11:35:00Z">
        <w:r w:rsidR="00712B45" w:rsidRPr="0084789D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53" w:author="Uchenna Ilodigwe" w:date="2021-10-12T11:44:00Z">
              <w:rPr>
                <w:b/>
                <w:lang w:val="en-US"/>
              </w:rPr>
            </w:rPrChange>
          </w:rPr>
          <w:t xml:space="preserve"> we are to use time series analysis to describe and </w:t>
        </w:r>
      </w:ins>
      <w:ins w:id="54" w:author="Uchenna Ilodigwe" w:date="2021-10-12T11:41:00Z">
        <w:r w:rsidR="0084789D" w:rsidRPr="0084789D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55" w:author="Uchenna Ilodigwe" w:date="2021-10-12T11:44:00Z">
              <w:rPr>
                <w:b/>
                <w:lang w:val="en-US"/>
              </w:rPr>
            </w:rPrChange>
          </w:rPr>
          <w:t>forecast the</w:t>
        </w:r>
      </w:ins>
      <w:ins w:id="56" w:author="Uchenna Ilodigwe" w:date="2021-10-12T11:42:00Z">
        <w:r w:rsidR="0084789D" w:rsidRPr="0084789D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57" w:author="Uchenna Ilodigwe" w:date="2021-10-12T11:44:00Z">
              <w:rPr>
                <w:b/>
                <w:lang w:val="en-US"/>
              </w:rPr>
            </w:rPrChange>
          </w:rPr>
          <w:t>ir temperature</w:t>
        </w:r>
      </w:ins>
      <w:ins w:id="58" w:author="Uchenna Ilodigwe" w:date="2021-10-12T11:31:00Z">
        <w:r w:rsidR="00712B45" w:rsidRPr="00712B45">
          <w:rPr>
            <w:b/>
            <w:sz w:val="22"/>
            <w:szCs w:val="22"/>
            <w:lang w:val="en-US"/>
          </w:rPr>
          <w:t xml:space="preserve"> </w:t>
        </w:r>
      </w:ins>
      <w:del w:id="59" w:author="Uchenna Ilodigwe" w:date="2021-10-12T11:31:00Z">
        <w:r w:rsidR="007C1E27" w:rsidDel="00712B45">
          <w:rPr>
            <w:rFonts w:cstheme="minorHAnsi"/>
          </w:rPr>
          <w:delText>Background information on the assignment</w:delText>
        </w:r>
      </w:del>
      <w:del w:id="60" w:author="Uchenna Ilodigwe" w:date="2021-10-12T11:44:00Z">
        <w:r w:rsidR="007C1E27" w:rsidDel="0084789D">
          <w:rPr>
            <w:rFonts w:cstheme="minorHAnsi"/>
          </w:rPr>
          <w:delText>….</w:delText>
        </w:r>
      </w:del>
    </w:p>
    <w:p w14:paraId="395A150D" w14:textId="4FE676C7" w:rsidR="0084789D" w:rsidRDefault="0084789D" w:rsidP="0084789D">
      <w:pPr>
        <w:pStyle w:val="Default"/>
        <w:rPr>
          <w:ins w:id="61" w:author="Uchenna Ilodigwe" w:date="2021-10-12T11:44:00Z"/>
          <w:bCs w:val="0"/>
          <w:sz w:val="22"/>
          <w:szCs w:val="22"/>
          <w:lang w:val="en-US"/>
        </w:rPr>
      </w:pPr>
    </w:p>
    <w:p w14:paraId="0EA0685B" w14:textId="77777777" w:rsidR="0084789D" w:rsidRPr="00B3511F" w:rsidRDefault="0084789D" w:rsidP="0084789D">
      <w:pPr>
        <w:pStyle w:val="Default"/>
        <w:rPr>
          <w:ins w:id="62" w:author="Uchenna Ilodigwe" w:date="2021-10-12T11:44:00Z"/>
          <w:rFonts w:cstheme="minorHAnsi"/>
        </w:rPr>
        <w:pPrChange w:id="63" w:author="Uchenna Ilodigwe" w:date="2021-10-12T11:44:00Z">
          <w:pPr>
            <w:jc w:val="both"/>
          </w:pPr>
        </w:pPrChange>
      </w:pPr>
    </w:p>
    <w:p w14:paraId="4EA3F851" w14:textId="4666117E" w:rsidR="00B3511F" w:rsidRDefault="0084789D" w:rsidP="0084789D">
      <w:pPr>
        <w:pStyle w:val="Default"/>
        <w:rPr>
          <w:ins w:id="64" w:author="Uchenna Ilodigwe" w:date="2021-10-12T11:57:00Z"/>
          <w:rFonts w:asciiTheme="minorHAnsi" w:hAnsiTheme="minorHAnsi" w:cstheme="minorHAnsi"/>
          <w:b/>
          <w:color w:val="auto"/>
          <w:sz w:val="22"/>
          <w:szCs w:val="22"/>
          <w:lang w:val="en-CA"/>
        </w:rPr>
      </w:pPr>
      <w:ins w:id="65" w:author="Uchenna Ilodigwe" w:date="2021-10-12T11:47:00Z">
        <w:r w:rsidRPr="00D753BA">
          <w:rPr>
            <w:rFonts w:asciiTheme="minorHAnsi" w:hAnsiTheme="minorHAnsi" w:cstheme="minorHAnsi"/>
            <w:b/>
            <w:color w:val="auto"/>
            <w:sz w:val="22"/>
            <w:szCs w:val="22"/>
            <w:lang w:val="en-CA"/>
            <w:rPrChange w:id="66" w:author="Uchenna Ilodigwe" w:date="2021-10-12T11:54:00Z">
              <w:rPr>
                <w:rFonts w:cstheme="minorHAnsi"/>
                <w:b/>
              </w:rPr>
            </w:rPrChange>
          </w:rPr>
          <w:t xml:space="preserve">Section 1.1 </w:t>
        </w:r>
      </w:ins>
      <w:r w:rsidR="00B3511F" w:rsidRPr="00D753BA">
        <w:rPr>
          <w:rFonts w:asciiTheme="minorHAnsi" w:hAnsiTheme="minorHAnsi" w:cstheme="minorHAnsi"/>
          <w:b/>
          <w:color w:val="auto"/>
          <w:sz w:val="22"/>
          <w:szCs w:val="22"/>
          <w:lang w:val="en-CA"/>
          <w:rPrChange w:id="67" w:author="Uchenna Ilodigwe" w:date="2021-10-12T11:54:00Z">
            <w:rPr>
              <w:rFonts w:cstheme="minorHAnsi"/>
              <w:b/>
            </w:rPr>
          </w:rPrChange>
        </w:rPr>
        <w:t>Data Transformation and Cleaning (Description)</w:t>
      </w:r>
    </w:p>
    <w:p w14:paraId="54B9E2EB" w14:textId="77777777" w:rsidR="00D753BA" w:rsidRPr="00D753BA" w:rsidRDefault="00D753BA" w:rsidP="0084789D">
      <w:pPr>
        <w:pStyle w:val="Default"/>
        <w:rPr>
          <w:ins w:id="68" w:author="Uchenna Ilodigwe" w:date="2021-10-12T11:47:00Z"/>
          <w:rFonts w:asciiTheme="minorHAnsi" w:hAnsiTheme="minorHAnsi" w:cstheme="minorHAnsi"/>
          <w:b/>
          <w:color w:val="auto"/>
          <w:sz w:val="22"/>
          <w:szCs w:val="22"/>
          <w:lang w:val="en-CA"/>
          <w:rPrChange w:id="69" w:author="Uchenna Ilodigwe" w:date="2021-10-12T11:54:00Z">
            <w:rPr>
              <w:ins w:id="70" w:author="Uchenna Ilodigwe" w:date="2021-10-12T11:47:00Z"/>
              <w:rFonts w:cstheme="minorHAnsi"/>
              <w:b/>
            </w:rPr>
          </w:rPrChange>
        </w:rPr>
      </w:pPr>
    </w:p>
    <w:p w14:paraId="01DB4FA6" w14:textId="655EE90F" w:rsidR="00D753BA" w:rsidRDefault="0084789D" w:rsidP="0084789D">
      <w:pPr>
        <w:pStyle w:val="Default"/>
        <w:rPr>
          <w:ins w:id="71" w:author="Uchenna Ilodigwe" w:date="2021-10-12T15:23:00Z"/>
          <w:rFonts w:asciiTheme="minorHAnsi" w:hAnsiTheme="minorHAnsi" w:cstheme="minorHAnsi"/>
          <w:bCs w:val="0"/>
          <w:color w:val="auto"/>
          <w:sz w:val="22"/>
          <w:szCs w:val="22"/>
          <w:lang w:val="en-CA"/>
        </w:rPr>
      </w:pPr>
      <w:ins w:id="72" w:author="Uchenna Ilodigwe" w:date="2021-10-12T11:48:00Z">
        <w:r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73" w:author="Uchenna Ilodigwe" w:date="2021-10-12T11:52:00Z">
              <w:rPr>
                <w:rFonts w:cstheme="minorHAnsi"/>
                <w:b/>
              </w:rPr>
            </w:rPrChange>
          </w:rPr>
          <w:t xml:space="preserve">We create a dataframe called </w:t>
        </w:r>
        <w:proofErr w:type="spellStart"/>
        <w:r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74" w:author="Uchenna Ilodigwe" w:date="2021-10-12T11:52:00Z">
              <w:rPr>
                <w:rFonts w:cstheme="minorHAnsi"/>
                <w:b/>
              </w:rPr>
            </w:rPrChange>
          </w:rPr>
          <w:t>TempStudy</w:t>
        </w:r>
      </w:ins>
      <w:ins w:id="75" w:author="Uchenna Ilodigwe" w:date="2021-10-12T11:52:00Z">
        <w:r w:rsid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>_</w:t>
        </w:r>
        <w:proofErr w:type="gramStart"/>
        <w:r w:rsid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>UI</w:t>
        </w:r>
      </w:ins>
      <w:proofErr w:type="spellEnd"/>
      <w:ins w:id="76" w:author="Uchenna Ilodigwe" w:date="2021-10-12T11:48:00Z">
        <w:r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77" w:author="Uchenna Ilodigwe" w:date="2021-10-12T11:52:00Z">
              <w:rPr>
                <w:rFonts w:cstheme="minorHAnsi"/>
                <w:b/>
              </w:rPr>
            </w:rPrChange>
          </w:rPr>
          <w:t xml:space="preserve"> ,</w:t>
        </w:r>
        <w:proofErr w:type="gramEnd"/>
        <w:r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78" w:author="Uchenna Ilodigwe" w:date="2021-10-12T11:52:00Z">
              <w:rPr>
                <w:rFonts w:cstheme="minorHAnsi"/>
                <w:b/>
              </w:rPr>
            </w:rPrChange>
          </w:rPr>
          <w:t xml:space="preserve"> identify it as a </w:t>
        </w:r>
        <w:proofErr w:type="spellStart"/>
        <w:r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79" w:author="Uchenna Ilodigwe" w:date="2021-10-12T11:52:00Z">
              <w:rPr>
                <w:rFonts w:cstheme="minorHAnsi"/>
                <w:b/>
              </w:rPr>
            </w:rPrChange>
          </w:rPr>
          <w:t>ts</w:t>
        </w:r>
        <w:proofErr w:type="spellEnd"/>
        <w:r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80" w:author="Uchenna Ilodigwe" w:date="2021-10-12T11:52:00Z">
              <w:rPr>
                <w:rFonts w:cstheme="minorHAnsi"/>
                <w:b/>
              </w:rPr>
            </w:rPrChange>
          </w:rPr>
          <w:t xml:space="preserve">(timeseries) data, identify the dataframe we are taking it from which is the </w:t>
        </w:r>
      </w:ins>
      <w:ins w:id="81" w:author="Uchenna Ilodigwe" w:date="2021-10-12T15:23:00Z">
        <w:r w:rsidR="00DD05A4"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82" w:author="Uchenna Ilodigwe" w:date="2021-10-12T11:52:00Z">
              <w:rPr>
                <w:rFonts w:asciiTheme="minorHAnsi" w:hAnsiTheme="minorHAnsi" w:cstheme="minorHAnsi"/>
                <w:bCs w:val="0"/>
                <w:color w:val="auto"/>
                <w:sz w:val="22"/>
                <w:szCs w:val="22"/>
                <w:lang w:val="en-CA"/>
              </w:rPr>
            </w:rPrChange>
          </w:rPr>
          <w:t>dataframe</w:t>
        </w:r>
      </w:ins>
      <w:ins w:id="83" w:author="Uchenna Ilodigwe" w:date="2021-10-12T11:48:00Z">
        <w:r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84" w:author="Uchenna Ilodigwe" w:date="2021-10-12T11:52:00Z">
              <w:rPr>
                <w:rFonts w:cstheme="minorHAnsi"/>
                <w:b/>
              </w:rPr>
            </w:rPrChange>
          </w:rPr>
          <w:t xml:space="preserve"> wh</w:t>
        </w:r>
      </w:ins>
      <w:ins w:id="85" w:author="Uchenna Ilodigwe" w:date="2021-10-12T11:49:00Z">
        <w:r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86" w:author="Uchenna Ilodigwe" w:date="2021-10-12T11:52:00Z">
              <w:rPr>
                <w:rFonts w:cstheme="minorHAnsi"/>
                <w:b/>
              </w:rPr>
            </w:rPrChange>
          </w:rPr>
          <w:t>ich was loaded from the Woodstock data file</w:t>
        </w:r>
      </w:ins>
      <w:ins w:id="87" w:author="Uchenna Ilodigwe" w:date="2021-10-12T11:53:00Z">
        <w:r w:rsid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>(</w:t>
        </w:r>
        <w:proofErr w:type="spellStart"/>
        <w:r w:rsid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>Temperature_UI</w:t>
        </w:r>
        <w:proofErr w:type="spellEnd"/>
        <w:r w:rsid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 xml:space="preserve">) </w:t>
        </w:r>
      </w:ins>
      <w:ins w:id="88" w:author="Uchenna Ilodigwe" w:date="2021-10-12T11:49:00Z">
        <w:r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89" w:author="Uchenna Ilodigwe" w:date="2021-10-12T11:52:00Z">
              <w:rPr>
                <w:rFonts w:cstheme="minorHAnsi"/>
                <w:b/>
              </w:rPr>
            </w:rPrChange>
          </w:rPr>
          <w:t xml:space="preserve">.The frequency is 12 </w:t>
        </w:r>
      </w:ins>
      <w:ins w:id="90" w:author="Uchenna Ilodigwe" w:date="2021-10-12T11:54:00Z">
        <w:r w:rsidR="00D753BA"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91" w:author="Uchenna Ilodigwe" w:date="2021-10-12T11:52:00Z">
              <w:rPr>
                <w:rFonts w:asciiTheme="minorHAnsi" w:hAnsiTheme="minorHAnsi" w:cstheme="minorHAnsi"/>
                <w:bCs w:val="0"/>
                <w:color w:val="auto"/>
                <w:sz w:val="22"/>
                <w:szCs w:val="22"/>
                <w:lang w:val="en-CA"/>
              </w:rPr>
            </w:rPrChange>
          </w:rPr>
          <w:t>i.e.</w:t>
        </w:r>
      </w:ins>
      <w:ins w:id="92" w:author="Uchenna Ilodigwe" w:date="2021-10-12T11:49:00Z">
        <w:r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93" w:author="Uchenna Ilodigwe" w:date="2021-10-12T11:52:00Z">
              <w:rPr>
                <w:rFonts w:cstheme="minorHAnsi"/>
                <w:b/>
              </w:rPr>
            </w:rPrChange>
          </w:rPr>
          <w:t xml:space="preserve"> it cycles through </w:t>
        </w:r>
        <w:r w:rsidR="00D753BA"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94" w:author="Uchenna Ilodigwe" w:date="2021-10-12T11:52:00Z">
              <w:rPr>
                <w:rFonts w:cstheme="minorHAnsi"/>
                <w:b/>
              </w:rPr>
            </w:rPrChange>
          </w:rPr>
          <w:t>12 since there are 12 months in a year.</w:t>
        </w:r>
      </w:ins>
      <w:ins w:id="95" w:author="Uchenna Ilodigwe" w:date="2021-10-12T11:53:00Z">
        <w:r w:rsid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 xml:space="preserve"> </w:t>
        </w:r>
      </w:ins>
      <w:ins w:id="96" w:author="Uchenna Ilodigwe" w:date="2021-10-12T11:49:00Z">
        <w:r w:rsidR="00D753BA"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97" w:author="Uchenna Ilodigwe" w:date="2021-10-12T11:52:00Z">
              <w:rPr>
                <w:rFonts w:cstheme="minorHAnsi"/>
                <w:b/>
              </w:rPr>
            </w:rPrChange>
          </w:rPr>
          <w:t xml:space="preserve">We identify </w:t>
        </w:r>
      </w:ins>
      <w:ins w:id="98" w:author="Uchenna Ilodigwe" w:date="2021-10-12T11:50:00Z">
        <w:r w:rsidR="00D753BA"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99" w:author="Uchenna Ilodigwe" w:date="2021-10-12T11:52:00Z">
              <w:rPr>
                <w:rFonts w:cstheme="minorHAnsi"/>
                <w:b/>
              </w:rPr>
            </w:rPrChange>
          </w:rPr>
          <w:t xml:space="preserve">when the data starts </w:t>
        </w:r>
      </w:ins>
      <w:proofErr w:type="gramStart"/>
      <w:ins w:id="100" w:author="Uchenna Ilodigwe" w:date="2021-10-12T11:54:00Z">
        <w:r w:rsidR="00D753BA"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101" w:author="Uchenna Ilodigwe" w:date="2021-10-12T11:52:00Z">
              <w:rPr>
                <w:rFonts w:asciiTheme="minorHAnsi" w:hAnsiTheme="minorHAnsi" w:cstheme="minorHAnsi"/>
                <w:bCs w:val="0"/>
                <w:color w:val="auto"/>
                <w:sz w:val="22"/>
                <w:szCs w:val="22"/>
                <w:lang w:val="en-CA"/>
              </w:rPr>
            </w:rPrChange>
          </w:rPr>
          <w:t>i.e.</w:t>
        </w:r>
      </w:ins>
      <w:proofErr w:type="gramEnd"/>
      <w:ins w:id="102" w:author="Uchenna Ilodigwe" w:date="2021-10-12T11:50:00Z">
        <w:r w:rsidR="00D753BA"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103" w:author="Uchenna Ilodigwe" w:date="2021-10-12T11:52:00Z">
              <w:rPr>
                <w:rFonts w:cstheme="minorHAnsi"/>
                <w:b/>
              </w:rPr>
            </w:rPrChange>
          </w:rPr>
          <w:t xml:space="preserve"> what time period is associated with the first piece of data.</w:t>
        </w:r>
      </w:ins>
    </w:p>
    <w:p w14:paraId="33DBA28E" w14:textId="77777777" w:rsidR="00DD05A4" w:rsidRPr="00D753BA" w:rsidRDefault="00DD05A4" w:rsidP="0084789D">
      <w:pPr>
        <w:pStyle w:val="Default"/>
        <w:rPr>
          <w:ins w:id="104" w:author="Uchenna Ilodigwe" w:date="2021-10-12T11:50:00Z"/>
          <w:rFonts w:asciiTheme="minorHAnsi" w:hAnsiTheme="minorHAnsi" w:cstheme="minorHAnsi"/>
          <w:bCs w:val="0"/>
          <w:color w:val="auto"/>
          <w:sz w:val="22"/>
          <w:szCs w:val="22"/>
          <w:lang w:val="en-CA"/>
          <w:rPrChange w:id="105" w:author="Uchenna Ilodigwe" w:date="2021-10-12T11:52:00Z">
            <w:rPr>
              <w:ins w:id="106" w:author="Uchenna Ilodigwe" w:date="2021-10-12T11:50:00Z"/>
              <w:rFonts w:cstheme="minorHAnsi"/>
              <w:b/>
            </w:rPr>
          </w:rPrChange>
        </w:rPr>
      </w:pPr>
    </w:p>
    <w:p w14:paraId="5C636A1A" w14:textId="4BAF2A10" w:rsidR="00D753BA" w:rsidRPr="00D753BA" w:rsidRDefault="00D753BA" w:rsidP="0084789D">
      <w:pPr>
        <w:pStyle w:val="Default"/>
        <w:rPr>
          <w:ins w:id="107" w:author="Uchenna Ilodigwe" w:date="2021-10-12T11:52:00Z"/>
          <w:rFonts w:asciiTheme="minorHAnsi" w:hAnsiTheme="minorHAnsi" w:cstheme="minorHAnsi"/>
          <w:bCs w:val="0"/>
          <w:color w:val="auto"/>
          <w:sz w:val="22"/>
          <w:szCs w:val="22"/>
          <w:lang w:val="en-CA"/>
          <w:rPrChange w:id="108" w:author="Uchenna Ilodigwe" w:date="2021-10-12T11:52:00Z">
            <w:rPr>
              <w:ins w:id="109" w:author="Uchenna Ilodigwe" w:date="2021-10-12T11:52:00Z"/>
              <w:rFonts w:cstheme="minorHAnsi"/>
              <w:b/>
              <w:bCs w:val="0"/>
            </w:rPr>
          </w:rPrChange>
        </w:rPr>
      </w:pPr>
      <w:proofErr w:type="spellStart"/>
      <w:ins w:id="110" w:author="Uchenna Ilodigwe" w:date="2021-10-12T11:52:00Z">
        <w:r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111" w:author="Uchenna Ilodigwe" w:date="2021-10-12T11:52:00Z">
              <w:rPr>
                <w:rFonts w:cstheme="minorHAnsi"/>
                <w:b/>
                <w:bCs w:val="0"/>
              </w:rPr>
            </w:rPrChange>
          </w:rPr>
          <w:t>Temperature_UI</w:t>
        </w:r>
        <w:proofErr w:type="spellEnd"/>
        <w:r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112" w:author="Uchenna Ilodigwe" w:date="2021-10-12T11:52:00Z">
              <w:rPr>
                <w:rFonts w:cstheme="minorHAnsi"/>
                <w:b/>
                <w:bCs w:val="0"/>
              </w:rPr>
            </w:rPrChange>
          </w:rPr>
          <w:t xml:space="preserve"> &lt;-get(load("Woodstock_21F.Rdata"))</w:t>
        </w:r>
      </w:ins>
    </w:p>
    <w:p w14:paraId="19ED92D0" w14:textId="0903FA4D" w:rsidR="00D753BA" w:rsidRPr="00D753BA" w:rsidRDefault="00D753BA" w:rsidP="0084789D">
      <w:pPr>
        <w:pStyle w:val="Default"/>
        <w:rPr>
          <w:rFonts w:asciiTheme="minorHAnsi" w:hAnsiTheme="minorHAnsi" w:cstheme="minorHAnsi"/>
          <w:bCs w:val="0"/>
          <w:color w:val="auto"/>
          <w:sz w:val="22"/>
          <w:szCs w:val="22"/>
          <w:lang w:val="en-CA"/>
          <w:rPrChange w:id="113" w:author="Uchenna Ilodigwe" w:date="2021-10-12T11:52:00Z">
            <w:rPr>
              <w:rFonts w:cstheme="minorHAnsi"/>
              <w:b/>
              <w:bCs/>
            </w:rPr>
          </w:rPrChange>
        </w:rPr>
        <w:pPrChange w:id="114" w:author="Uchenna Ilodigwe" w:date="2021-10-12T11:44:00Z">
          <w:pPr>
            <w:pStyle w:val="ListParagraph"/>
            <w:numPr>
              <w:numId w:val="6"/>
            </w:numPr>
            <w:ind w:hanging="360"/>
            <w:jc w:val="both"/>
          </w:pPr>
        </w:pPrChange>
      </w:pPr>
      <w:proofErr w:type="spellStart"/>
      <w:ins w:id="115" w:author="Uchenna Ilodigwe" w:date="2021-10-12T11:52:00Z">
        <w:r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116" w:author="Uchenna Ilodigwe" w:date="2021-10-12T11:52:00Z">
              <w:rPr>
                <w:rFonts w:cstheme="minorHAnsi"/>
                <w:b/>
              </w:rPr>
            </w:rPrChange>
          </w:rPr>
          <w:t>TempStudy_UI</w:t>
        </w:r>
        <w:proofErr w:type="spellEnd"/>
        <w:r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117" w:author="Uchenna Ilodigwe" w:date="2021-10-12T11:52:00Z">
              <w:rPr>
                <w:rFonts w:cstheme="minorHAnsi"/>
                <w:b/>
              </w:rPr>
            </w:rPrChange>
          </w:rPr>
          <w:t xml:space="preserve"> &lt;-</w:t>
        </w:r>
        <w:proofErr w:type="spellStart"/>
        <w:proofErr w:type="gramStart"/>
        <w:r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118" w:author="Uchenna Ilodigwe" w:date="2021-10-12T11:52:00Z">
              <w:rPr>
                <w:rFonts w:cstheme="minorHAnsi"/>
                <w:b/>
              </w:rPr>
            </w:rPrChange>
          </w:rPr>
          <w:t>ts</w:t>
        </w:r>
        <w:proofErr w:type="spellEnd"/>
        <w:r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119" w:author="Uchenna Ilodigwe" w:date="2021-10-12T11:52:00Z">
              <w:rPr>
                <w:rFonts w:cstheme="minorHAnsi"/>
                <w:b/>
              </w:rPr>
            </w:rPrChange>
          </w:rPr>
          <w:t>(</w:t>
        </w:r>
        <w:proofErr w:type="spellStart"/>
        <w:proofErr w:type="gramEnd"/>
        <w:r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120" w:author="Uchenna Ilodigwe" w:date="2021-10-12T11:52:00Z">
              <w:rPr>
                <w:rFonts w:cstheme="minorHAnsi"/>
                <w:b/>
              </w:rPr>
            </w:rPrChange>
          </w:rPr>
          <w:t>Temperature_UI</w:t>
        </w:r>
        <w:proofErr w:type="spellEnd"/>
        <w:r w:rsidRPr="00D753BA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  <w:rPrChange w:id="121" w:author="Uchenna Ilodigwe" w:date="2021-10-12T11:52:00Z">
              <w:rPr>
                <w:rFonts w:cstheme="minorHAnsi"/>
                <w:b/>
              </w:rPr>
            </w:rPrChange>
          </w:rPr>
          <w:t>, frequency =12 , start=c(1988,1))</w:t>
        </w:r>
      </w:ins>
    </w:p>
    <w:p w14:paraId="199E3D14" w14:textId="7F8E37A3" w:rsidR="00B3511F" w:rsidRPr="00B3511F" w:rsidRDefault="00B3511F" w:rsidP="00B3511F">
      <w:pPr>
        <w:spacing w:after="120"/>
        <w:ind w:left="720"/>
        <w:jc w:val="both"/>
        <w:rPr>
          <w:rFonts w:cstheme="minorHAnsi"/>
        </w:rPr>
      </w:pPr>
    </w:p>
    <w:p w14:paraId="49B7C416" w14:textId="2F380005" w:rsidR="00290C7D" w:rsidRDefault="00D753BA" w:rsidP="00D753BA">
      <w:pPr>
        <w:spacing w:after="120"/>
        <w:jc w:val="both"/>
        <w:rPr>
          <w:ins w:id="122" w:author="Uchenna Ilodigwe" w:date="2021-10-12T12:00:00Z"/>
          <w:rFonts w:cstheme="minorHAnsi"/>
          <w:b/>
          <w:bCs/>
        </w:rPr>
      </w:pPr>
      <w:ins w:id="123" w:author="Uchenna Ilodigwe" w:date="2021-10-12T11:54:00Z">
        <w:r>
          <w:rPr>
            <w:rFonts w:cstheme="minorHAnsi"/>
            <w:b/>
            <w:bCs/>
          </w:rPr>
          <w:t xml:space="preserve">Section 1.2 </w:t>
        </w:r>
      </w:ins>
      <w:r w:rsidR="00B3511F" w:rsidRPr="00B3511F">
        <w:rPr>
          <w:rFonts w:cstheme="minorHAnsi"/>
          <w:b/>
          <w:bCs/>
        </w:rPr>
        <w:t>Descriptive Data Analysis</w:t>
      </w:r>
      <w:ins w:id="124" w:author="Uchenna Ilodigwe" w:date="2021-10-12T12:00:00Z">
        <w:r w:rsidR="00290C7D">
          <w:rPr>
            <w:rFonts w:cstheme="minorHAnsi"/>
            <w:b/>
            <w:bCs/>
          </w:rPr>
          <w:tab/>
        </w:r>
      </w:ins>
    </w:p>
    <w:p w14:paraId="7005DE80" w14:textId="02BD2837" w:rsidR="00290C7D" w:rsidRPr="00B3511F" w:rsidRDefault="009E522C" w:rsidP="009E522C">
      <w:pPr>
        <w:spacing w:after="120"/>
        <w:ind w:left="720"/>
        <w:jc w:val="both"/>
        <w:rPr>
          <w:rFonts w:cstheme="minorHAnsi"/>
          <w:b/>
          <w:bCs/>
        </w:rPr>
        <w:pPrChange w:id="125" w:author="Uchenna Ilodigwe" w:date="2021-10-12T12:02:00Z">
          <w:pPr>
            <w:spacing w:after="120"/>
            <w:ind w:left="720"/>
            <w:jc w:val="both"/>
          </w:pPr>
        </w:pPrChange>
      </w:pPr>
      <w:ins w:id="126" w:author="Uchenna Ilodigwe" w:date="2021-10-12T12:02:00Z">
        <w:r>
          <w:rPr>
            <w:rFonts w:cstheme="minorHAnsi"/>
            <w:b/>
            <w:bCs/>
          </w:rPr>
          <w:t xml:space="preserve">1.2.1 </w:t>
        </w:r>
      </w:ins>
      <w:ins w:id="127" w:author="Uchenna Ilodigwe" w:date="2021-10-12T12:00:00Z">
        <w:r w:rsidR="00290C7D">
          <w:rPr>
            <w:rFonts w:cstheme="minorHAnsi"/>
            <w:b/>
            <w:bCs/>
          </w:rPr>
          <w:t xml:space="preserve">The table below represents the various </w:t>
        </w:r>
      </w:ins>
      <w:ins w:id="128" w:author="Uchenna Ilodigwe" w:date="2021-10-12T12:01:00Z">
        <w:r w:rsidR="00290C7D">
          <w:rPr>
            <w:rFonts w:cstheme="minorHAnsi"/>
            <w:b/>
            <w:bCs/>
          </w:rPr>
          <w:t xml:space="preserve">temperature information of the Woodstock </w:t>
        </w:r>
      </w:ins>
      <w:ins w:id="129" w:author="Uchenna Ilodigwe" w:date="2021-10-12T12:02:00Z">
        <w:r>
          <w:rPr>
            <w:rFonts w:cstheme="minorHAnsi"/>
            <w:b/>
            <w:bCs/>
          </w:rPr>
          <w:t xml:space="preserve">        </w:t>
        </w:r>
      </w:ins>
      <w:ins w:id="130" w:author="Uchenna Ilodigwe" w:date="2021-10-12T12:01:00Z">
        <w:r w:rsidR="00290C7D">
          <w:rPr>
            <w:rFonts w:cstheme="minorHAnsi"/>
            <w:b/>
            <w:bCs/>
          </w:rPr>
          <w:t>data</w:t>
        </w:r>
      </w:ins>
      <w:ins w:id="131" w:author="Uchenna Ilodigwe" w:date="2021-10-12T15:24:00Z">
        <w:r w:rsidR="00DD05A4">
          <w:rPr>
            <w:rFonts w:cstheme="minorHAnsi"/>
            <w:b/>
            <w:bCs/>
          </w:rPr>
          <w:t xml:space="preserve"> from 1988 to 2018</w:t>
        </w:r>
      </w:ins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78"/>
        <w:gridCol w:w="3958"/>
      </w:tblGrid>
      <w:tr w:rsidR="00D753BA" w14:paraId="3D734AF5" w14:textId="77777777" w:rsidTr="00D753BA">
        <w:trPr>
          <w:ins w:id="132" w:author="Uchenna Ilodigwe" w:date="2021-10-12T11:57:00Z"/>
        </w:trPr>
        <w:tc>
          <w:tcPr>
            <w:tcW w:w="4508" w:type="dxa"/>
          </w:tcPr>
          <w:p w14:paraId="77BB0AED" w14:textId="2277ED31" w:rsidR="00D753BA" w:rsidRDefault="00D753BA" w:rsidP="00D753BA">
            <w:pPr>
              <w:pStyle w:val="ListParagraph"/>
              <w:spacing w:after="120"/>
              <w:ind w:left="0"/>
              <w:jc w:val="both"/>
              <w:rPr>
                <w:ins w:id="133" w:author="Uchenna Ilodigwe" w:date="2021-10-12T11:57:00Z"/>
                <w:rFonts w:cstheme="minorHAnsi"/>
              </w:rPr>
            </w:pPr>
            <w:ins w:id="134" w:author="Uchenna Ilodigwe" w:date="2021-10-12T11:57:00Z">
              <w:r>
                <w:rPr>
                  <w:rFonts w:cstheme="minorHAnsi"/>
                </w:rPr>
                <w:t>Mean Temperature</w:t>
              </w:r>
            </w:ins>
          </w:p>
        </w:tc>
        <w:tc>
          <w:tcPr>
            <w:tcW w:w="4508" w:type="dxa"/>
          </w:tcPr>
          <w:p w14:paraId="5D9F25A0" w14:textId="2FAC1C87" w:rsidR="00D753BA" w:rsidRDefault="00D753BA" w:rsidP="00D753BA">
            <w:pPr>
              <w:pStyle w:val="ListParagraph"/>
              <w:spacing w:after="120"/>
              <w:ind w:left="0"/>
              <w:jc w:val="both"/>
              <w:rPr>
                <w:ins w:id="135" w:author="Uchenna Ilodigwe" w:date="2021-10-12T11:57:00Z"/>
                <w:rFonts w:cstheme="minorHAnsi"/>
              </w:rPr>
            </w:pPr>
            <w:ins w:id="136" w:author="Uchenna Ilodigwe" w:date="2021-10-12T11:58:00Z">
              <w:r>
                <w:rPr>
                  <w:rFonts w:cstheme="minorHAnsi"/>
                </w:rPr>
                <w:t>5.6543634</w:t>
              </w:r>
            </w:ins>
          </w:p>
        </w:tc>
      </w:tr>
      <w:tr w:rsidR="00D753BA" w14:paraId="0ABC9CA6" w14:textId="77777777" w:rsidTr="00D753BA">
        <w:trPr>
          <w:ins w:id="137" w:author="Uchenna Ilodigwe" w:date="2021-10-12T11:57:00Z"/>
        </w:trPr>
        <w:tc>
          <w:tcPr>
            <w:tcW w:w="4508" w:type="dxa"/>
          </w:tcPr>
          <w:p w14:paraId="0B0F7F0F" w14:textId="0FC1367A" w:rsidR="00D753BA" w:rsidRDefault="00D753BA" w:rsidP="00D753BA">
            <w:pPr>
              <w:pStyle w:val="ListParagraph"/>
              <w:spacing w:after="120"/>
              <w:ind w:left="0"/>
              <w:jc w:val="both"/>
              <w:rPr>
                <w:ins w:id="138" w:author="Uchenna Ilodigwe" w:date="2021-10-12T11:57:00Z"/>
                <w:rFonts w:cstheme="minorHAnsi"/>
              </w:rPr>
            </w:pPr>
            <w:ins w:id="139" w:author="Uchenna Ilodigwe" w:date="2021-10-12T11:58:00Z">
              <w:r>
                <w:rPr>
                  <w:rFonts w:cstheme="minorHAnsi"/>
                </w:rPr>
                <w:t>Minimum Temperature</w:t>
              </w:r>
            </w:ins>
          </w:p>
        </w:tc>
        <w:tc>
          <w:tcPr>
            <w:tcW w:w="4508" w:type="dxa"/>
          </w:tcPr>
          <w:p w14:paraId="6C8A250F" w14:textId="14F54A5A" w:rsidR="00D753BA" w:rsidRDefault="00D753BA" w:rsidP="00D753BA">
            <w:pPr>
              <w:pStyle w:val="ListParagraph"/>
              <w:spacing w:after="120"/>
              <w:ind w:left="0"/>
              <w:jc w:val="both"/>
              <w:rPr>
                <w:ins w:id="140" w:author="Uchenna Ilodigwe" w:date="2021-10-12T11:57:00Z"/>
                <w:rFonts w:cstheme="minorHAnsi"/>
              </w:rPr>
            </w:pPr>
            <w:ins w:id="141" w:author="Uchenna Ilodigwe" w:date="2021-10-12T11:59:00Z">
              <w:r w:rsidRPr="00D753BA">
                <w:rPr>
                  <w:rFonts w:cstheme="minorHAnsi"/>
                </w:rPr>
                <w:t>-14.3180129</w:t>
              </w:r>
            </w:ins>
          </w:p>
        </w:tc>
      </w:tr>
      <w:tr w:rsidR="00D753BA" w14:paraId="72EC80B9" w14:textId="77777777" w:rsidTr="00D753BA">
        <w:trPr>
          <w:ins w:id="142" w:author="Uchenna Ilodigwe" w:date="2021-10-12T11:57:00Z"/>
        </w:trPr>
        <w:tc>
          <w:tcPr>
            <w:tcW w:w="4508" w:type="dxa"/>
          </w:tcPr>
          <w:p w14:paraId="00D24AE0" w14:textId="7D768CDC" w:rsidR="00D753BA" w:rsidRDefault="00D753BA" w:rsidP="00D753BA">
            <w:pPr>
              <w:pStyle w:val="ListParagraph"/>
              <w:spacing w:after="120"/>
              <w:ind w:left="0"/>
              <w:jc w:val="both"/>
              <w:rPr>
                <w:ins w:id="143" w:author="Uchenna Ilodigwe" w:date="2021-10-12T11:57:00Z"/>
                <w:rFonts w:cstheme="minorHAnsi"/>
              </w:rPr>
            </w:pPr>
            <w:ins w:id="144" w:author="Uchenna Ilodigwe" w:date="2021-10-12T11:59:00Z">
              <w:r>
                <w:rPr>
                  <w:rFonts w:cstheme="minorHAnsi"/>
                </w:rPr>
                <w:t>Maximum Temperature</w:t>
              </w:r>
            </w:ins>
          </w:p>
        </w:tc>
        <w:tc>
          <w:tcPr>
            <w:tcW w:w="4508" w:type="dxa"/>
          </w:tcPr>
          <w:p w14:paraId="1E8F1A31" w14:textId="7769E157" w:rsidR="00D753BA" w:rsidRDefault="00D753BA" w:rsidP="00D753BA">
            <w:pPr>
              <w:pStyle w:val="ListParagraph"/>
              <w:spacing w:after="120"/>
              <w:ind w:left="0"/>
              <w:jc w:val="both"/>
              <w:rPr>
                <w:ins w:id="145" w:author="Uchenna Ilodigwe" w:date="2021-10-12T11:57:00Z"/>
                <w:rFonts w:cstheme="minorHAnsi"/>
              </w:rPr>
            </w:pPr>
            <w:ins w:id="146" w:author="Uchenna Ilodigwe" w:date="2021-10-12T11:59:00Z">
              <w:r w:rsidRPr="00D753BA">
                <w:rPr>
                  <w:rFonts w:cstheme="minorHAnsi"/>
                </w:rPr>
                <w:t>23.1180589</w:t>
              </w:r>
            </w:ins>
          </w:p>
        </w:tc>
      </w:tr>
      <w:tr w:rsidR="00D753BA" w14:paraId="23207D8B" w14:textId="77777777" w:rsidTr="00D753BA">
        <w:trPr>
          <w:ins w:id="147" w:author="Uchenna Ilodigwe" w:date="2021-10-12T11:57:00Z"/>
        </w:trPr>
        <w:tc>
          <w:tcPr>
            <w:tcW w:w="4508" w:type="dxa"/>
          </w:tcPr>
          <w:p w14:paraId="76132404" w14:textId="48E75567" w:rsidR="00D753BA" w:rsidRDefault="00290C7D" w:rsidP="00D753BA">
            <w:pPr>
              <w:pStyle w:val="ListParagraph"/>
              <w:spacing w:after="120"/>
              <w:ind w:left="0"/>
              <w:jc w:val="both"/>
              <w:rPr>
                <w:ins w:id="148" w:author="Uchenna Ilodigwe" w:date="2021-10-12T11:57:00Z"/>
                <w:rFonts w:cstheme="minorHAnsi"/>
              </w:rPr>
            </w:pPr>
            <w:ins w:id="149" w:author="Uchenna Ilodigwe" w:date="2021-10-12T11:59:00Z">
              <w:r>
                <w:rPr>
                  <w:rFonts w:cstheme="minorHAnsi"/>
                </w:rPr>
                <w:t>Median</w:t>
              </w:r>
            </w:ins>
          </w:p>
        </w:tc>
        <w:tc>
          <w:tcPr>
            <w:tcW w:w="4508" w:type="dxa"/>
          </w:tcPr>
          <w:p w14:paraId="575997C6" w14:textId="23CCEF31" w:rsidR="00D753BA" w:rsidRDefault="00290C7D" w:rsidP="00D753BA">
            <w:pPr>
              <w:pStyle w:val="ListParagraph"/>
              <w:spacing w:after="120"/>
              <w:ind w:left="0"/>
              <w:jc w:val="both"/>
              <w:rPr>
                <w:ins w:id="150" w:author="Uchenna Ilodigwe" w:date="2021-10-12T11:57:00Z"/>
                <w:rFonts w:cstheme="minorHAnsi"/>
              </w:rPr>
            </w:pPr>
            <w:ins w:id="151" w:author="Uchenna Ilodigwe" w:date="2021-10-12T12:00:00Z">
              <w:r w:rsidRPr="00D753BA">
                <w:rPr>
                  <w:rFonts w:cstheme="minorHAnsi"/>
                </w:rPr>
                <w:t>5.3108081</w:t>
              </w:r>
            </w:ins>
          </w:p>
        </w:tc>
      </w:tr>
      <w:tr w:rsidR="00D753BA" w14:paraId="4240554F" w14:textId="77777777" w:rsidTr="00D753BA">
        <w:trPr>
          <w:ins w:id="152" w:author="Uchenna Ilodigwe" w:date="2021-10-12T11:57:00Z"/>
        </w:trPr>
        <w:tc>
          <w:tcPr>
            <w:tcW w:w="4508" w:type="dxa"/>
          </w:tcPr>
          <w:p w14:paraId="307D0594" w14:textId="6FA3FCBC" w:rsidR="00D753BA" w:rsidRDefault="00290C7D" w:rsidP="00D753BA">
            <w:pPr>
              <w:pStyle w:val="ListParagraph"/>
              <w:spacing w:after="120"/>
              <w:ind w:left="0"/>
              <w:jc w:val="both"/>
              <w:rPr>
                <w:ins w:id="153" w:author="Uchenna Ilodigwe" w:date="2021-10-12T11:57:00Z"/>
                <w:rFonts w:cstheme="minorHAnsi"/>
              </w:rPr>
            </w:pPr>
            <w:ins w:id="154" w:author="Uchenna Ilodigwe" w:date="2021-10-12T11:59:00Z">
              <w:r>
                <w:rPr>
                  <w:rFonts w:cstheme="minorHAnsi"/>
                </w:rPr>
                <w:t>Variance</w:t>
              </w:r>
            </w:ins>
          </w:p>
        </w:tc>
        <w:tc>
          <w:tcPr>
            <w:tcW w:w="4508" w:type="dxa"/>
          </w:tcPr>
          <w:p w14:paraId="474BCE90" w14:textId="0BAE8107" w:rsidR="00D753BA" w:rsidRDefault="00290C7D" w:rsidP="00D753BA">
            <w:pPr>
              <w:pStyle w:val="ListParagraph"/>
              <w:spacing w:after="120"/>
              <w:ind w:left="0"/>
              <w:jc w:val="both"/>
              <w:rPr>
                <w:ins w:id="155" w:author="Uchenna Ilodigwe" w:date="2021-10-12T11:57:00Z"/>
                <w:rFonts w:cstheme="minorHAnsi"/>
              </w:rPr>
            </w:pPr>
            <w:ins w:id="156" w:author="Uchenna Ilodigwe" w:date="2021-10-12T12:00:00Z">
              <w:r w:rsidRPr="00D753BA">
                <w:rPr>
                  <w:rFonts w:cstheme="minorHAnsi"/>
                </w:rPr>
                <w:t>78.7126550</w:t>
              </w:r>
            </w:ins>
          </w:p>
        </w:tc>
      </w:tr>
      <w:tr w:rsidR="00D753BA" w14:paraId="4A15C6CC" w14:textId="77777777" w:rsidTr="00D753BA">
        <w:trPr>
          <w:ins w:id="157" w:author="Uchenna Ilodigwe" w:date="2021-10-12T11:57:00Z"/>
        </w:trPr>
        <w:tc>
          <w:tcPr>
            <w:tcW w:w="4508" w:type="dxa"/>
          </w:tcPr>
          <w:p w14:paraId="3915A03A" w14:textId="0EAA3602" w:rsidR="00D753BA" w:rsidRDefault="00290C7D" w:rsidP="00D753BA">
            <w:pPr>
              <w:pStyle w:val="ListParagraph"/>
              <w:spacing w:after="120"/>
              <w:ind w:left="0"/>
              <w:jc w:val="both"/>
              <w:rPr>
                <w:ins w:id="158" w:author="Uchenna Ilodigwe" w:date="2021-10-12T11:57:00Z"/>
                <w:rFonts w:cstheme="minorHAnsi"/>
              </w:rPr>
            </w:pPr>
            <w:ins w:id="159" w:author="Uchenna Ilodigwe" w:date="2021-10-12T12:00:00Z">
              <w:r>
                <w:rPr>
                  <w:rFonts w:cstheme="minorHAnsi"/>
                </w:rPr>
                <w:t>Standard Deviation</w:t>
              </w:r>
            </w:ins>
          </w:p>
        </w:tc>
        <w:tc>
          <w:tcPr>
            <w:tcW w:w="4508" w:type="dxa"/>
          </w:tcPr>
          <w:p w14:paraId="0DB09376" w14:textId="59AA22B5" w:rsidR="00D753BA" w:rsidRDefault="00290C7D" w:rsidP="00D753BA">
            <w:pPr>
              <w:pStyle w:val="ListParagraph"/>
              <w:spacing w:after="120"/>
              <w:ind w:left="0"/>
              <w:jc w:val="both"/>
              <w:rPr>
                <w:ins w:id="160" w:author="Uchenna Ilodigwe" w:date="2021-10-12T11:57:00Z"/>
                <w:rFonts w:cstheme="minorHAnsi"/>
              </w:rPr>
            </w:pPr>
            <w:ins w:id="161" w:author="Uchenna Ilodigwe" w:date="2021-10-12T12:00:00Z">
              <w:r w:rsidRPr="00D753BA">
                <w:rPr>
                  <w:rFonts w:cstheme="minorHAnsi"/>
                </w:rPr>
                <w:t>8.8720153</w:t>
              </w:r>
            </w:ins>
          </w:p>
        </w:tc>
      </w:tr>
    </w:tbl>
    <w:p w14:paraId="3944C60A" w14:textId="6DD3239A" w:rsidR="00B3511F" w:rsidRDefault="00B3511F" w:rsidP="00D753BA">
      <w:pPr>
        <w:pStyle w:val="ListParagraph"/>
        <w:spacing w:after="120"/>
        <w:ind w:left="1080"/>
        <w:jc w:val="both"/>
        <w:rPr>
          <w:ins w:id="162" w:author="Uchenna Ilodigwe" w:date="2021-10-12T11:58:00Z"/>
          <w:rFonts w:cstheme="minorHAnsi"/>
        </w:rPr>
      </w:pPr>
      <w:del w:id="163" w:author="Uchenna Ilodigwe" w:date="2021-10-12T11:56:00Z">
        <w:r w:rsidRPr="00B3511F" w:rsidDel="00D753BA">
          <w:rPr>
            <w:rFonts w:cstheme="minorHAnsi"/>
          </w:rPr>
          <w:delText>Summarize the temperature inf</w:delText>
        </w:r>
        <w:r w:rsidRPr="0084789D" w:rsidDel="00D753BA">
          <w:rPr>
            <w:rFonts w:cstheme="minorHAnsi"/>
            <w:b/>
            <w:bCs/>
            <w:rPrChange w:id="164" w:author="Uchenna Ilodigwe" w:date="2021-10-12T11:44:00Z">
              <w:rPr>
                <w:rFonts w:cstheme="minorHAnsi"/>
              </w:rPr>
            </w:rPrChange>
          </w:rPr>
          <w:delText>ormat</w:delText>
        </w:r>
        <w:r w:rsidRPr="00B3511F" w:rsidDel="00D753BA">
          <w:rPr>
            <w:rFonts w:cstheme="minorHAnsi"/>
          </w:rPr>
          <w:delText>ion (mean, std dev, etc.)</w:delText>
        </w:r>
      </w:del>
    </w:p>
    <w:p w14:paraId="4CCF235F" w14:textId="77777777" w:rsidR="000162FB" w:rsidRDefault="009E522C" w:rsidP="009E522C">
      <w:pPr>
        <w:spacing w:after="120"/>
        <w:jc w:val="both"/>
        <w:rPr>
          <w:ins w:id="165" w:author="Uchenna Ilodigwe" w:date="2021-10-12T15:28:00Z"/>
          <w:rFonts w:cstheme="minorHAnsi"/>
        </w:rPr>
      </w:pPr>
      <w:ins w:id="166" w:author="Uchenna Ilodigwe" w:date="2021-10-12T12:02:00Z">
        <w:r>
          <w:rPr>
            <w:rFonts w:cstheme="minorHAnsi"/>
          </w:rPr>
          <w:tab/>
        </w:r>
      </w:ins>
    </w:p>
    <w:p w14:paraId="51726A15" w14:textId="77777777" w:rsidR="000162FB" w:rsidRDefault="000162FB" w:rsidP="009E522C">
      <w:pPr>
        <w:spacing w:after="120"/>
        <w:jc w:val="both"/>
        <w:rPr>
          <w:ins w:id="167" w:author="Uchenna Ilodigwe" w:date="2021-10-12T15:28:00Z"/>
          <w:rFonts w:cstheme="minorHAnsi"/>
        </w:rPr>
      </w:pPr>
    </w:p>
    <w:p w14:paraId="5246FA19" w14:textId="77777777" w:rsidR="000162FB" w:rsidRDefault="000162FB" w:rsidP="009E522C">
      <w:pPr>
        <w:spacing w:after="120"/>
        <w:jc w:val="both"/>
        <w:rPr>
          <w:ins w:id="168" w:author="Uchenna Ilodigwe" w:date="2021-10-12T15:28:00Z"/>
          <w:rFonts w:cstheme="minorHAnsi"/>
        </w:rPr>
      </w:pPr>
    </w:p>
    <w:p w14:paraId="704CAC49" w14:textId="77777777" w:rsidR="000162FB" w:rsidRDefault="000162FB" w:rsidP="009E522C">
      <w:pPr>
        <w:spacing w:after="120"/>
        <w:jc w:val="both"/>
        <w:rPr>
          <w:ins w:id="169" w:author="Uchenna Ilodigwe" w:date="2021-10-12T15:28:00Z"/>
          <w:rFonts w:cstheme="minorHAnsi"/>
        </w:rPr>
      </w:pPr>
    </w:p>
    <w:p w14:paraId="05FE45B9" w14:textId="77777777" w:rsidR="000162FB" w:rsidRDefault="000162FB" w:rsidP="009E522C">
      <w:pPr>
        <w:spacing w:after="120"/>
        <w:jc w:val="both"/>
        <w:rPr>
          <w:ins w:id="170" w:author="Uchenna Ilodigwe" w:date="2021-10-12T15:28:00Z"/>
          <w:rFonts w:cstheme="minorHAnsi"/>
        </w:rPr>
      </w:pPr>
    </w:p>
    <w:p w14:paraId="6195F2B1" w14:textId="77777777" w:rsidR="000162FB" w:rsidRDefault="000162FB" w:rsidP="009E522C">
      <w:pPr>
        <w:spacing w:after="120"/>
        <w:jc w:val="both"/>
        <w:rPr>
          <w:ins w:id="171" w:author="Uchenna Ilodigwe" w:date="2021-10-12T15:28:00Z"/>
          <w:rFonts w:cstheme="minorHAnsi"/>
        </w:rPr>
      </w:pPr>
    </w:p>
    <w:p w14:paraId="5809AAA1" w14:textId="25BBC641" w:rsidR="00D753BA" w:rsidRDefault="000162FB" w:rsidP="000162FB">
      <w:pPr>
        <w:spacing w:after="120"/>
        <w:rPr>
          <w:ins w:id="172" w:author="Uchenna Ilodigwe" w:date="2021-10-12T12:02:00Z"/>
          <w:rFonts w:cstheme="minorHAnsi"/>
        </w:rPr>
        <w:pPrChange w:id="173" w:author="Uchenna Ilodigwe" w:date="2021-10-12T15:29:00Z">
          <w:pPr>
            <w:spacing w:after="120"/>
            <w:jc w:val="both"/>
          </w:pPr>
        </w:pPrChange>
      </w:pPr>
      <w:ins w:id="174" w:author="Uchenna Ilodigwe" w:date="2021-10-12T15:28:00Z">
        <w:r>
          <w:rPr>
            <w:rFonts w:cstheme="minorHAnsi"/>
          </w:rPr>
          <w:tab/>
        </w:r>
        <w:r w:rsidRPr="00A9710A">
          <w:rPr>
            <w:rFonts w:cstheme="minorHAnsi"/>
            <w:b/>
            <w:bCs/>
            <w:rPrChange w:id="175" w:author="Uchenna Ilodigwe" w:date="2021-10-12T15:31:00Z">
              <w:rPr>
                <w:rFonts w:cstheme="minorHAnsi"/>
              </w:rPr>
            </w:rPrChange>
          </w:rPr>
          <w:t xml:space="preserve">1.2.2 Time series </w:t>
        </w:r>
      </w:ins>
      <w:ins w:id="176" w:author="Uchenna Ilodigwe" w:date="2021-10-12T15:29:00Z">
        <w:r w:rsidRPr="00A9710A">
          <w:rPr>
            <w:rFonts w:cstheme="minorHAnsi"/>
            <w:b/>
            <w:bCs/>
            <w:rPrChange w:id="177" w:author="Uchenna Ilodigwe" w:date="2021-10-12T15:31:00Z">
              <w:rPr>
                <w:rFonts w:cstheme="minorHAnsi"/>
              </w:rPr>
            </w:rPrChange>
          </w:rPr>
          <w:t>representing the average temperature for Wood</w:t>
        </w:r>
      </w:ins>
      <w:ins w:id="178" w:author="Uchenna Ilodigwe" w:date="2021-10-12T15:30:00Z">
        <w:r w:rsidRPr="00A9710A">
          <w:rPr>
            <w:rFonts w:cstheme="minorHAnsi"/>
            <w:b/>
            <w:bCs/>
            <w:rPrChange w:id="179" w:author="Uchenna Ilodigwe" w:date="2021-10-12T15:31:00Z">
              <w:rPr>
                <w:rFonts w:cstheme="minorHAnsi"/>
              </w:rPr>
            </w:rPrChange>
          </w:rPr>
          <w:t>stock from 1988-2018</w:t>
        </w:r>
      </w:ins>
      <w:ins w:id="180" w:author="Uchenna Ilodigwe" w:date="2021-10-12T12:05:00Z">
        <w:r w:rsidR="008D2140">
          <w:rPr>
            <w:noProof/>
          </w:rPr>
          <w:drawing>
            <wp:inline distT="0" distB="0" distL="0" distR="0" wp14:anchorId="2355A205" wp14:editId="71AAEDA6">
              <wp:extent cx="5731510" cy="3230880"/>
              <wp:effectExtent l="0" t="0" r="2540" b="7620"/>
              <wp:docPr id="1" name="Picture 1" descr="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Chart&#10;&#10;Description automatically generated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2308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71B9443" w14:textId="1F8052E9" w:rsidR="009E522C" w:rsidRDefault="008D2140" w:rsidP="009E522C">
      <w:pPr>
        <w:spacing w:after="120"/>
        <w:jc w:val="both"/>
        <w:rPr>
          <w:ins w:id="181" w:author="Uchenna Ilodigwe" w:date="2021-10-12T12:09:00Z"/>
          <w:rFonts w:cstheme="minorHAnsi"/>
        </w:rPr>
      </w:pPr>
      <w:ins w:id="182" w:author="Uchenna Ilodigwe" w:date="2021-10-12T12:05:00Z">
        <w:r>
          <w:rPr>
            <w:rFonts w:cstheme="minorHAnsi"/>
          </w:rPr>
          <w:t>Thi</w:t>
        </w:r>
      </w:ins>
      <w:ins w:id="183" w:author="Uchenna Ilodigwe" w:date="2021-10-12T12:06:00Z">
        <w:r>
          <w:rPr>
            <w:rFonts w:cstheme="minorHAnsi"/>
          </w:rPr>
          <w:t xml:space="preserve">s is the plot of average temperature in Woodstock over </w:t>
        </w:r>
      </w:ins>
      <w:ins w:id="184" w:author="Uchenna Ilodigwe" w:date="2021-10-12T15:30:00Z">
        <w:r w:rsidR="00A9710A">
          <w:rPr>
            <w:rFonts w:cstheme="minorHAnsi"/>
          </w:rPr>
          <w:t>time. It</w:t>
        </w:r>
      </w:ins>
      <w:ins w:id="185" w:author="Uchenna Ilodigwe" w:date="2021-10-12T12:06:00Z">
        <w:r>
          <w:rPr>
            <w:rFonts w:cstheme="minorHAnsi"/>
          </w:rPr>
          <w:t xml:space="preserve"> has a repeated </w:t>
        </w:r>
      </w:ins>
      <w:ins w:id="186" w:author="Uchenna Ilodigwe" w:date="2021-10-12T15:30:00Z">
        <w:r w:rsidR="00A9710A">
          <w:rPr>
            <w:rFonts w:cstheme="minorHAnsi"/>
          </w:rPr>
          <w:t>pattern,</w:t>
        </w:r>
      </w:ins>
      <w:ins w:id="187" w:author="Uchenna Ilodigwe" w:date="2021-10-12T12:06:00Z">
        <w:r>
          <w:rPr>
            <w:rFonts w:cstheme="minorHAnsi"/>
          </w:rPr>
          <w:t xml:space="preserve"> so it is Seasonal</w:t>
        </w:r>
      </w:ins>
      <w:ins w:id="188" w:author="Uchenna Ilodigwe" w:date="2021-10-12T12:07:00Z">
        <w:r>
          <w:rPr>
            <w:rFonts w:cstheme="minorHAnsi"/>
          </w:rPr>
          <w:t xml:space="preserve"> and from observation, the average temperature seems to be going up overtime</w:t>
        </w:r>
      </w:ins>
      <w:ins w:id="189" w:author="Uchenna Ilodigwe" w:date="2021-10-12T12:08:00Z">
        <w:r>
          <w:rPr>
            <w:rFonts w:cstheme="minorHAnsi"/>
          </w:rPr>
          <w:t>.</w:t>
        </w:r>
      </w:ins>
    </w:p>
    <w:p w14:paraId="7EEBB839" w14:textId="77777777" w:rsidR="008D2140" w:rsidRDefault="008D2140" w:rsidP="009E522C">
      <w:pPr>
        <w:spacing w:after="120"/>
        <w:jc w:val="both"/>
        <w:rPr>
          <w:ins w:id="190" w:author="Uchenna Ilodigwe" w:date="2021-10-12T12:09:00Z"/>
          <w:rFonts w:cstheme="minorHAnsi"/>
        </w:rPr>
      </w:pPr>
    </w:p>
    <w:p w14:paraId="59250FD2" w14:textId="657CBD04" w:rsidR="008D2140" w:rsidRDefault="008D2140" w:rsidP="00A9710A">
      <w:pPr>
        <w:spacing w:after="120"/>
        <w:rPr>
          <w:ins w:id="191" w:author="Uchenna Ilodigwe" w:date="2021-10-12T12:09:00Z"/>
          <w:rFonts w:cstheme="minorHAnsi"/>
        </w:rPr>
        <w:pPrChange w:id="192" w:author="Uchenna Ilodigwe" w:date="2021-10-12T15:31:00Z">
          <w:pPr>
            <w:spacing w:after="120"/>
            <w:jc w:val="both"/>
          </w:pPr>
        </w:pPrChange>
      </w:pPr>
      <w:ins w:id="193" w:author="Uchenna Ilodigwe" w:date="2021-10-12T12:09:00Z">
        <w:r>
          <w:rPr>
            <w:rFonts w:cstheme="minorHAnsi"/>
          </w:rPr>
          <w:tab/>
        </w:r>
        <w:r w:rsidRPr="00A9710A">
          <w:rPr>
            <w:rFonts w:cstheme="minorHAnsi"/>
            <w:b/>
            <w:bCs/>
            <w:rPrChange w:id="194" w:author="Uchenna Ilodigwe" w:date="2021-10-12T15:32:00Z">
              <w:rPr>
                <w:rFonts w:cstheme="minorHAnsi"/>
              </w:rPr>
            </w:rPrChange>
          </w:rPr>
          <w:t>1.2.3</w:t>
        </w:r>
      </w:ins>
      <w:ins w:id="195" w:author="Uchenna Ilodigwe" w:date="2021-10-12T12:11:00Z">
        <w:r w:rsidR="0019077A" w:rsidRPr="00A9710A">
          <w:rPr>
            <w:rFonts w:cstheme="minorHAnsi"/>
            <w:b/>
            <w:bCs/>
            <w:rPrChange w:id="196" w:author="Uchenna Ilodigwe" w:date="2021-10-12T15:32:00Z">
              <w:rPr>
                <w:rFonts w:cstheme="minorHAnsi"/>
              </w:rPr>
            </w:rPrChange>
          </w:rPr>
          <w:t xml:space="preserve"> </w:t>
        </w:r>
      </w:ins>
      <w:ins w:id="197" w:author="Uchenna Ilodigwe" w:date="2021-10-12T15:31:00Z">
        <w:r w:rsidR="00A9710A" w:rsidRPr="00A9710A">
          <w:rPr>
            <w:rFonts w:cstheme="minorHAnsi"/>
            <w:b/>
            <w:bCs/>
            <w:rPrChange w:id="198" w:author="Uchenna Ilodigwe" w:date="2021-10-12T15:32:00Z">
              <w:rPr>
                <w:rFonts w:cstheme="minorHAnsi"/>
              </w:rPr>
            </w:rPrChange>
          </w:rPr>
          <w:t>Time Series decomposition</w:t>
        </w:r>
      </w:ins>
      <w:ins w:id="199" w:author="Uchenna Ilodigwe" w:date="2021-10-12T12:11:00Z">
        <w:r w:rsidR="0019077A">
          <w:rPr>
            <w:noProof/>
          </w:rPr>
          <w:drawing>
            <wp:inline distT="0" distB="0" distL="0" distR="0" wp14:anchorId="6C1C30E1" wp14:editId="108C0EEB">
              <wp:extent cx="5494496" cy="4099915"/>
              <wp:effectExtent l="0" t="0" r="0" b="0"/>
              <wp:docPr id="2" name="Picture 2" descr="A picture containing applicatio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application&#10;&#10;Description automatically generated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4496" cy="40999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C4A6055" w14:textId="77777777" w:rsidR="00A9710A" w:rsidRDefault="00A9710A" w:rsidP="00A9710A">
      <w:pPr>
        <w:spacing w:after="120"/>
        <w:ind w:firstLine="720"/>
        <w:jc w:val="both"/>
        <w:rPr>
          <w:ins w:id="200" w:author="Uchenna Ilodigwe" w:date="2021-10-12T15:32:00Z"/>
          <w:rFonts w:cstheme="minorHAnsi"/>
        </w:rPr>
      </w:pPr>
    </w:p>
    <w:p w14:paraId="2F83206C" w14:textId="547F8CD3" w:rsidR="00A9710A" w:rsidRDefault="0019077A" w:rsidP="00A9710A">
      <w:pPr>
        <w:spacing w:after="120"/>
        <w:ind w:firstLine="720"/>
        <w:jc w:val="both"/>
        <w:rPr>
          <w:ins w:id="201" w:author="Uchenna Ilodigwe" w:date="2021-10-12T15:32:00Z"/>
          <w:rFonts w:cstheme="minorHAnsi"/>
        </w:rPr>
      </w:pPr>
      <w:ins w:id="202" w:author="Uchenna Ilodigwe" w:date="2021-10-12T12:12:00Z">
        <w:r>
          <w:rPr>
            <w:rFonts w:cstheme="minorHAnsi"/>
          </w:rPr>
          <w:t>Seasonal: It has got a repeated pattern</w:t>
        </w:r>
      </w:ins>
    </w:p>
    <w:p w14:paraId="18A5B2BC" w14:textId="382CF36B" w:rsidR="0019077A" w:rsidRDefault="0019077A" w:rsidP="00A9710A">
      <w:pPr>
        <w:spacing w:after="120"/>
        <w:ind w:firstLine="720"/>
        <w:jc w:val="both"/>
        <w:rPr>
          <w:ins w:id="203" w:author="Uchenna Ilodigwe" w:date="2021-10-12T12:13:00Z"/>
          <w:rFonts w:cstheme="minorHAnsi"/>
        </w:rPr>
        <w:pPrChange w:id="204" w:author="Uchenna Ilodigwe" w:date="2021-10-12T15:32:00Z">
          <w:pPr>
            <w:spacing w:after="120"/>
            <w:ind w:firstLine="720"/>
            <w:jc w:val="both"/>
          </w:pPr>
        </w:pPrChange>
      </w:pPr>
      <w:ins w:id="205" w:author="Uchenna Ilodigwe" w:date="2021-10-12T12:12:00Z">
        <w:r>
          <w:rPr>
            <w:rFonts w:cstheme="minorHAnsi"/>
          </w:rPr>
          <w:t>Trend: The average temperature seems to be going up overtime</w:t>
        </w:r>
      </w:ins>
    </w:p>
    <w:p w14:paraId="58091F6B" w14:textId="3287DA42" w:rsidR="0019077A" w:rsidRDefault="00A9710A" w:rsidP="0019077A">
      <w:pPr>
        <w:spacing w:after="120"/>
        <w:ind w:firstLine="720"/>
        <w:jc w:val="both"/>
        <w:rPr>
          <w:ins w:id="206" w:author="Uchenna Ilodigwe" w:date="2021-10-12T12:18:00Z"/>
          <w:rFonts w:cstheme="minorHAnsi"/>
        </w:rPr>
      </w:pPr>
      <w:ins w:id="207" w:author="Uchenna Ilodigwe" w:date="2021-10-12T15:32:00Z">
        <w:r>
          <w:rPr>
            <w:rFonts w:cstheme="minorHAnsi"/>
          </w:rPr>
          <w:t>Error: The</w:t>
        </w:r>
      </w:ins>
      <w:ins w:id="208" w:author="Uchenna Ilodigwe" w:date="2021-10-12T12:18:00Z">
        <w:r w:rsidR="0019077A">
          <w:rPr>
            <w:rFonts w:cstheme="minorHAnsi"/>
          </w:rPr>
          <w:t xml:space="preserve"> </w:t>
        </w:r>
      </w:ins>
      <w:ins w:id="209" w:author="Uchenna Ilodigwe" w:date="2021-10-12T13:21:00Z">
        <w:r w:rsidR="00EA5E31">
          <w:rPr>
            <w:rFonts w:cstheme="minorHAnsi"/>
          </w:rPr>
          <w:t xml:space="preserve">pseudo random </w:t>
        </w:r>
      </w:ins>
      <w:ins w:id="210" w:author="Uchenna Ilodigwe" w:date="2021-10-12T12:18:00Z">
        <w:r w:rsidR="0019077A">
          <w:rPr>
            <w:rFonts w:cstheme="minorHAnsi"/>
          </w:rPr>
          <w:t xml:space="preserve">fluctuation overtime seems to </w:t>
        </w:r>
      </w:ins>
      <w:ins w:id="211" w:author="Uchenna Ilodigwe" w:date="2021-10-12T15:33:00Z">
        <w:r>
          <w:rPr>
            <w:rFonts w:cstheme="minorHAnsi"/>
          </w:rPr>
          <w:t>be constant overtime</w:t>
        </w:r>
      </w:ins>
    </w:p>
    <w:p w14:paraId="3FBF0E2C" w14:textId="1F8F7CBC" w:rsidR="0019077A" w:rsidRDefault="0019077A" w:rsidP="0019077A">
      <w:pPr>
        <w:spacing w:after="120"/>
        <w:ind w:firstLine="720"/>
        <w:jc w:val="both"/>
        <w:rPr>
          <w:ins w:id="212" w:author="Uchenna Ilodigwe" w:date="2021-10-12T12:18:00Z"/>
          <w:rFonts w:cstheme="minorHAnsi"/>
        </w:rPr>
      </w:pPr>
    </w:p>
    <w:p w14:paraId="5EB10E76" w14:textId="24CB6DC1" w:rsidR="0019077A" w:rsidRDefault="00E26D47" w:rsidP="0019077A">
      <w:pPr>
        <w:spacing w:after="120"/>
        <w:ind w:firstLine="720"/>
        <w:jc w:val="both"/>
        <w:rPr>
          <w:ins w:id="213" w:author="Uchenna Ilodigwe" w:date="2021-10-12T15:34:00Z"/>
          <w:rFonts w:cstheme="minorHAnsi"/>
        </w:rPr>
      </w:pPr>
      <w:ins w:id="214" w:author="Uchenna Ilodigwe" w:date="2021-10-12T15:34:00Z">
        <w:r>
          <w:rPr>
            <w:rFonts w:cstheme="minorHAnsi"/>
          </w:rPr>
          <w:t>1</w:t>
        </w:r>
        <w:r w:rsidRPr="00E26D47">
          <w:rPr>
            <w:rFonts w:cstheme="minorHAnsi"/>
            <w:b/>
            <w:bCs/>
            <w:rPrChange w:id="215" w:author="Uchenna Ilodigwe" w:date="2021-10-12T15:33:00Z">
              <w:rPr>
                <w:rFonts w:cstheme="minorHAnsi"/>
                <w:b/>
                <w:bCs/>
              </w:rPr>
            </w:rPrChange>
          </w:rPr>
          <w:t>.2.4</w:t>
        </w:r>
        <w:r>
          <w:rPr>
            <w:rFonts w:cstheme="minorHAnsi"/>
          </w:rPr>
          <w:t xml:space="preserve"> The</w:t>
        </w:r>
      </w:ins>
      <w:ins w:id="216" w:author="Uchenna Ilodigwe" w:date="2021-10-12T12:19:00Z">
        <w:r w:rsidR="0019077A">
          <w:rPr>
            <w:rFonts w:cstheme="minorHAnsi"/>
          </w:rPr>
          <w:t xml:space="preserve"> p-value is 0.01 </w:t>
        </w:r>
      </w:ins>
      <w:ins w:id="217" w:author="Uchenna Ilodigwe" w:date="2021-10-12T15:34:00Z">
        <w:r>
          <w:rPr>
            <w:rFonts w:cstheme="minorHAnsi"/>
          </w:rPr>
          <w:t xml:space="preserve">which is less than </w:t>
        </w:r>
      </w:ins>
      <w:ins w:id="218" w:author="Uchenna Ilodigwe" w:date="2021-10-12T15:54:00Z">
        <w:r w:rsidR="006154FC">
          <w:rPr>
            <w:rFonts w:cstheme="minorHAnsi"/>
          </w:rPr>
          <w:t>0.05, hence</w:t>
        </w:r>
      </w:ins>
      <w:ins w:id="219" w:author="Uchenna Ilodigwe" w:date="2021-10-12T12:19:00Z">
        <w:r w:rsidR="0019077A">
          <w:rPr>
            <w:rFonts w:cstheme="minorHAnsi"/>
          </w:rPr>
          <w:t xml:space="preserve"> the data is likely stationary</w:t>
        </w:r>
        <w:r w:rsidR="00A928DB">
          <w:rPr>
            <w:rFonts w:cstheme="minorHAnsi"/>
          </w:rPr>
          <w:t xml:space="preserve"> </w:t>
        </w:r>
      </w:ins>
      <w:proofErr w:type="gramStart"/>
      <w:ins w:id="220" w:author="Uchenna Ilodigwe" w:date="2021-10-12T13:13:00Z">
        <w:r w:rsidR="00607CCE">
          <w:rPr>
            <w:rFonts w:cstheme="minorHAnsi"/>
          </w:rPr>
          <w:t>i.e.</w:t>
        </w:r>
      </w:ins>
      <w:proofErr w:type="gramEnd"/>
      <w:ins w:id="221" w:author="Uchenna Ilodigwe" w:date="2021-10-12T12:19:00Z">
        <w:r w:rsidR="00A928DB">
          <w:rPr>
            <w:rFonts w:cstheme="minorHAnsi"/>
          </w:rPr>
          <w:t xml:space="preserve"> we reject the null hypothesis</w:t>
        </w:r>
      </w:ins>
      <w:ins w:id="222" w:author="Uchenna Ilodigwe" w:date="2021-10-12T12:20:00Z">
        <w:r w:rsidR="00A928DB">
          <w:rPr>
            <w:rFonts w:cstheme="minorHAnsi"/>
          </w:rPr>
          <w:t xml:space="preserve"> which says the data is non stationary</w:t>
        </w:r>
      </w:ins>
    </w:p>
    <w:p w14:paraId="6BE33104" w14:textId="77777777" w:rsidR="00E26D47" w:rsidRDefault="00E26D47" w:rsidP="0019077A">
      <w:pPr>
        <w:spacing w:after="120"/>
        <w:ind w:firstLine="720"/>
        <w:jc w:val="both"/>
        <w:rPr>
          <w:ins w:id="223" w:author="Uchenna Ilodigwe" w:date="2021-10-12T12:21:00Z"/>
          <w:rFonts w:cstheme="minorHAnsi"/>
        </w:rPr>
      </w:pPr>
    </w:p>
    <w:p w14:paraId="71066CE5" w14:textId="6B3502EC" w:rsidR="00E26D47" w:rsidRDefault="00E26D47" w:rsidP="00E26D47">
      <w:pPr>
        <w:spacing w:after="120"/>
        <w:ind w:firstLine="720"/>
        <w:rPr>
          <w:ins w:id="224" w:author="Uchenna Ilodigwe" w:date="2021-10-12T15:36:00Z"/>
          <w:rFonts w:cstheme="minorHAnsi"/>
        </w:rPr>
        <w:pPrChange w:id="225" w:author="Uchenna Ilodigwe" w:date="2021-10-12T15:36:00Z">
          <w:pPr>
            <w:spacing w:after="120"/>
            <w:ind w:firstLine="720"/>
          </w:pPr>
        </w:pPrChange>
      </w:pPr>
      <w:ins w:id="226" w:author="Uchenna Ilodigwe" w:date="2021-10-12T15:37:00Z">
        <w:r w:rsidRPr="00E26D47">
          <w:rPr>
            <w:rFonts w:cstheme="minorHAnsi"/>
            <w:b/>
            <w:bCs/>
            <w:rPrChange w:id="227" w:author="Uchenna Ilodigwe" w:date="2021-10-12T15:37:00Z">
              <w:rPr>
                <w:rFonts w:cstheme="minorHAnsi"/>
              </w:rPr>
            </w:rPrChange>
          </w:rPr>
          <w:t>1.2.5</w:t>
        </w:r>
        <w:r>
          <w:rPr>
            <w:rFonts w:cstheme="minorHAnsi"/>
          </w:rPr>
          <w:t xml:space="preserve"> The</w:t>
        </w:r>
      </w:ins>
      <w:ins w:id="228" w:author="Uchenna Ilodigwe" w:date="2021-10-12T15:34:00Z">
        <w:r>
          <w:rPr>
            <w:rFonts w:cstheme="minorHAnsi"/>
          </w:rPr>
          <w:t xml:space="preserve"> </w:t>
        </w:r>
      </w:ins>
      <w:ins w:id="229" w:author="Uchenna Ilodigwe" w:date="2021-10-12T15:35:00Z">
        <w:r>
          <w:rPr>
            <w:rFonts w:cstheme="minorHAnsi"/>
          </w:rPr>
          <w:t xml:space="preserve">chart below represents the </w:t>
        </w:r>
      </w:ins>
      <w:proofErr w:type="spellStart"/>
      <w:ins w:id="230" w:author="Uchenna Ilodigwe" w:date="2021-10-12T15:37:00Z">
        <w:r>
          <w:rPr>
            <w:rFonts w:cstheme="minorHAnsi"/>
          </w:rPr>
          <w:t>Deseasonalized</w:t>
        </w:r>
        <w:proofErr w:type="spellEnd"/>
        <w:r>
          <w:rPr>
            <w:rFonts w:cstheme="minorHAnsi"/>
          </w:rPr>
          <w:t xml:space="preserve"> Average</w:t>
        </w:r>
      </w:ins>
      <w:ins w:id="231" w:author="Uchenna Ilodigwe" w:date="2021-10-12T15:36:00Z">
        <w:r>
          <w:rPr>
            <w:rFonts w:cstheme="minorHAnsi"/>
          </w:rPr>
          <w:t xml:space="preserve"> Temperature for Woodstock from 1988-2018</w:t>
        </w:r>
      </w:ins>
    </w:p>
    <w:p w14:paraId="0CC13322" w14:textId="0FC4192C" w:rsidR="00A928DB" w:rsidRDefault="00A928DB" w:rsidP="00E26D47">
      <w:pPr>
        <w:spacing w:after="120"/>
        <w:ind w:firstLine="720"/>
        <w:rPr>
          <w:ins w:id="232" w:author="Uchenna Ilodigwe" w:date="2021-10-12T12:22:00Z"/>
          <w:rFonts w:cstheme="minorHAnsi"/>
        </w:rPr>
        <w:pPrChange w:id="233" w:author="Uchenna Ilodigwe" w:date="2021-10-12T15:34:00Z">
          <w:pPr>
            <w:spacing w:after="120"/>
            <w:ind w:firstLine="720"/>
            <w:jc w:val="both"/>
          </w:pPr>
        </w:pPrChange>
      </w:pPr>
      <w:ins w:id="234" w:author="Uchenna Ilodigwe" w:date="2021-10-12T12:22:00Z">
        <w:r>
          <w:rPr>
            <w:noProof/>
          </w:rPr>
          <w:drawing>
            <wp:inline distT="0" distB="0" distL="0" distR="0" wp14:anchorId="1EEE32B5" wp14:editId="331BFD02">
              <wp:extent cx="5494496" cy="4099915"/>
              <wp:effectExtent l="0" t="0" r="0" b="0"/>
              <wp:docPr id="4" name="Picture 4" descr="Chart, line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Chart, line chart&#10;&#10;Description automatically generated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4496" cy="40999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96B451F" w14:textId="77777777" w:rsidR="00247B0C" w:rsidRDefault="00247B0C" w:rsidP="0019077A">
      <w:pPr>
        <w:spacing w:after="120"/>
        <w:ind w:firstLine="720"/>
        <w:jc w:val="both"/>
        <w:rPr>
          <w:ins w:id="235" w:author="Uchenna Ilodigwe" w:date="2021-10-12T12:26:00Z"/>
          <w:rFonts w:cstheme="minorHAnsi"/>
        </w:rPr>
      </w:pPr>
    </w:p>
    <w:p w14:paraId="77F3E896" w14:textId="784A0B96" w:rsidR="00247B0C" w:rsidRPr="00247B0C" w:rsidRDefault="00D74800" w:rsidP="00247B0C">
      <w:pPr>
        <w:pStyle w:val="Default"/>
        <w:jc w:val="both"/>
        <w:rPr>
          <w:ins w:id="236" w:author="Uchenna Ilodigwe" w:date="2021-10-12T12:04:00Z"/>
          <w:rFonts w:asciiTheme="minorHAnsi" w:hAnsiTheme="minorHAnsi" w:cstheme="minorHAnsi"/>
          <w:b/>
          <w:color w:val="auto"/>
          <w:sz w:val="22"/>
          <w:szCs w:val="22"/>
          <w:lang w:val="en-CA"/>
          <w:rPrChange w:id="237" w:author="Uchenna Ilodigwe" w:date="2021-10-12T12:27:00Z">
            <w:rPr>
              <w:ins w:id="238" w:author="Uchenna Ilodigwe" w:date="2021-10-12T12:04:00Z"/>
              <w:rFonts w:cstheme="minorHAnsi"/>
            </w:rPr>
          </w:rPrChange>
        </w:rPr>
        <w:pPrChange w:id="239" w:author="Uchenna Ilodigwe" w:date="2021-10-12T12:26:00Z">
          <w:pPr>
            <w:spacing w:after="120"/>
            <w:jc w:val="both"/>
          </w:pPr>
        </w:pPrChange>
      </w:pPr>
      <w:ins w:id="240" w:author="Uchenna Ilodigwe" w:date="2021-10-12T15:38:00Z">
        <w:r w:rsidRPr="00247B0C">
          <w:rPr>
            <w:rFonts w:asciiTheme="minorHAnsi" w:hAnsiTheme="minorHAnsi" w:cstheme="minorHAnsi"/>
            <w:b/>
            <w:color w:val="auto"/>
            <w:sz w:val="22"/>
            <w:szCs w:val="22"/>
            <w:lang w:val="en-CA"/>
            <w:rPrChange w:id="241" w:author="Uchenna Ilodigwe" w:date="2021-10-12T12:27:00Z">
              <w:rPr>
                <w:rFonts w:cstheme="minorHAnsi"/>
                <w:b/>
              </w:rPr>
            </w:rPrChange>
          </w:rPr>
          <w:t>1.2.6 Add</w:t>
        </w:r>
      </w:ins>
      <w:ins w:id="242" w:author="Uchenna Ilodigwe" w:date="2021-10-12T12:26:00Z">
        <w:r w:rsidR="00247B0C" w:rsidRPr="00247B0C">
          <w:rPr>
            <w:rFonts w:asciiTheme="minorHAnsi" w:hAnsiTheme="minorHAnsi" w:cstheme="minorHAnsi"/>
            <w:b/>
            <w:color w:val="auto"/>
            <w:sz w:val="22"/>
            <w:szCs w:val="22"/>
            <w:lang w:val="en-CA"/>
            <w:rPrChange w:id="243" w:author="Uchenna Ilodigwe" w:date="2021-10-12T12:27:00Z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PrChange>
          </w:rPr>
          <w:t xml:space="preserve"> any comments about what you observe:</w:t>
        </w:r>
      </w:ins>
    </w:p>
    <w:p w14:paraId="556B564B" w14:textId="1CD00385" w:rsidR="00247B0C" w:rsidRDefault="00247B0C" w:rsidP="00247B0C">
      <w:pPr>
        <w:spacing w:after="120"/>
        <w:ind w:firstLine="720"/>
        <w:jc w:val="both"/>
        <w:rPr>
          <w:ins w:id="244" w:author="Uchenna Ilodigwe" w:date="2021-10-12T12:30:00Z"/>
          <w:rFonts w:cstheme="minorHAnsi"/>
        </w:rPr>
      </w:pPr>
      <w:ins w:id="245" w:author="Uchenna Ilodigwe" w:date="2021-10-12T12:27:00Z">
        <w:r>
          <w:rPr>
            <w:rFonts w:cstheme="minorHAnsi"/>
            <w:b/>
            <w:bCs/>
          </w:rPr>
          <w:t xml:space="preserve">     </w:t>
        </w:r>
      </w:ins>
      <w:ins w:id="246" w:author="Uchenna Ilodigwe" w:date="2021-10-12T12:29:00Z">
        <w:r>
          <w:rPr>
            <w:rFonts w:cstheme="minorHAnsi"/>
          </w:rPr>
          <w:t xml:space="preserve">From the </w:t>
        </w:r>
      </w:ins>
      <w:proofErr w:type="spellStart"/>
      <w:ins w:id="247" w:author="Uchenna Ilodigwe" w:date="2021-10-12T15:38:00Z">
        <w:r w:rsidR="00D74800">
          <w:rPr>
            <w:rFonts w:cstheme="minorHAnsi"/>
          </w:rPr>
          <w:t>D</w:t>
        </w:r>
      </w:ins>
      <w:ins w:id="248" w:author="Uchenna Ilodigwe" w:date="2021-10-12T12:29:00Z">
        <w:r>
          <w:rPr>
            <w:rFonts w:cstheme="minorHAnsi"/>
          </w:rPr>
          <w:t>eseasonalized</w:t>
        </w:r>
        <w:proofErr w:type="spellEnd"/>
        <w:r>
          <w:rPr>
            <w:rFonts w:cstheme="minorHAnsi"/>
          </w:rPr>
          <w:t xml:space="preserve"> chart above, it is quite clear to spot a trend </w:t>
        </w:r>
        <w:r>
          <w:rPr>
            <w:rFonts w:cstheme="minorHAnsi"/>
          </w:rPr>
          <w:t>as average</w:t>
        </w:r>
        <w:r>
          <w:rPr>
            <w:rFonts w:cstheme="minorHAnsi"/>
          </w:rPr>
          <w:t xml:space="preserve"> </w:t>
        </w:r>
      </w:ins>
      <w:ins w:id="249" w:author="Uchenna Ilodigwe" w:date="2021-10-12T15:57:00Z">
        <w:r w:rsidR="00A70B7D">
          <w:rPr>
            <w:rFonts w:cstheme="minorHAnsi"/>
          </w:rPr>
          <w:t>temperature increases</w:t>
        </w:r>
      </w:ins>
      <w:ins w:id="250" w:author="Uchenna Ilodigwe" w:date="2021-10-12T12:29:00Z">
        <w:r>
          <w:rPr>
            <w:rFonts w:cstheme="minorHAnsi"/>
          </w:rPr>
          <w:t xml:space="preserve"> over the period.</w:t>
        </w:r>
      </w:ins>
    </w:p>
    <w:p w14:paraId="570D5092" w14:textId="09905F2A" w:rsidR="00E742B2" w:rsidRDefault="00E742B2" w:rsidP="00247B0C">
      <w:pPr>
        <w:spacing w:after="120"/>
        <w:ind w:firstLine="720"/>
        <w:jc w:val="both"/>
        <w:rPr>
          <w:ins w:id="251" w:author="Uchenna Ilodigwe" w:date="2021-10-12T12:29:00Z"/>
          <w:rFonts w:cstheme="minorHAnsi"/>
        </w:rPr>
      </w:pPr>
      <w:ins w:id="252" w:author="Uchenna Ilodigwe" w:date="2021-10-12T12:30:00Z">
        <w:r>
          <w:rPr>
            <w:rFonts w:cstheme="minorHAnsi"/>
          </w:rPr>
          <w:t xml:space="preserve">The sum of the </w:t>
        </w:r>
      </w:ins>
      <w:ins w:id="253" w:author="Uchenna Ilodigwe" w:date="2021-10-12T15:38:00Z">
        <w:r w:rsidR="00D74800">
          <w:rPr>
            <w:rFonts w:cstheme="minorHAnsi"/>
          </w:rPr>
          <w:t>seasonal,</w:t>
        </w:r>
      </w:ins>
      <w:ins w:id="254" w:author="Uchenna Ilodigwe" w:date="2021-10-12T12:30:00Z">
        <w:r>
          <w:rPr>
            <w:rFonts w:cstheme="minorHAnsi"/>
          </w:rPr>
          <w:t xml:space="preserve"> tren</w:t>
        </w:r>
      </w:ins>
      <w:ins w:id="255" w:author="Uchenna Ilodigwe" w:date="2021-10-12T12:31:00Z">
        <w:r>
          <w:rPr>
            <w:rFonts w:cstheme="minorHAnsi"/>
          </w:rPr>
          <w:t xml:space="preserve">d and </w:t>
        </w:r>
      </w:ins>
      <w:ins w:id="256" w:author="Uchenna Ilodigwe" w:date="2021-10-12T15:57:00Z">
        <w:r w:rsidR="00A70B7D">
          <w:rPr>
            <w:rFonts w:cstheme="minorHAnsi"/>
          </w:rPr>
          <w:t>random temperature</w:t>
        </w:r>
      </w:ins>
      <w:ins w:id="257" w:author="Uchenna Ilodigwe" w:date="2021-10-12T12:32:00Z">
        <w:r>
          <w:rPr>
            <w:rFonts w:cstheme="minorHAnsi"/>
          </w:rPr>
          <w:t xml:space="preserve"> </w:t>
        </w:r>
      </w:ins>
      <w:ins w:id="258" w:author="Uchenna Ilodigwe" w:date="2021-10-12T12:31:00Z">
        <w:r>
          <w:rPr>
            <w:rFonts w:cstheme="minorHAnsi"/>
          </w:rPr>
          <w:t xml:space="preserve">values for a particular period is equal to the </w:t>
        </w:r>
      </w:ins>
      <w:proofErr w:type="gramStart"/>
      <w:ins w:id="259" w:author="Uchenna Ilodigwe" w:date="2021-10-12T12:32:00Z">
        <w:r>
          <w:rPr>
            <w:rFonts w:cstheme="minorHAnsi"/>
          </w:rPr>
          <w:t xml:space="preserve">temperature </w:t>
        </w:r>
      </w:ins>
      <w:ins w:id="260" w:author="Uchenna Ilodigwe" w:date="2021-10-12T12:31:00Z">
        <w:r>
          <w:rPr>
            <w:rFonts w:cstheme="minorHAnsi"/>
          </w:rPr>
          <w:t xml:space="preserve"> value</w:t>
        </w:r>
        <w:proofErr w:type="gramEnd"/>
        <w:r>
          <w:rPr>
            <w:rFonts w:cstheme="minorHAnsi"/>
          </w:rPr>
          <w:t>.</w:t>
        </w:r>
      </w:ins>
    </w:p>
    <w:p w14:paraId="0C7D7709" w14:textId="11DA5683" w:rsidR="00D753BA" w:rsidDel="009E522C" w:rsidRDefault="00D753BA" w:rsidP="00247B0C">
      <w:pPr>
        <w:spacing w:after="120"/>
        <w:jc w:val="both"/>
        <w:rPr>
          <w:del w:id="261" w:author="Uchenna Ilodigwe" w:date="2021-10-12T12:02:00Z"/>
          <w:rFonts w:cstheme="minorHAnsi"/>
        </w:rPr>
        <w:pPrChange w:id="262" w:author="Uchenna Ilodigwe" w:date="2021-10-12T11:57:00Z">
          <w:pPr>
            <w:pStyle w:val="ListParagraph"/>
            <w:numPr>
              <w:numId w:val="1"/>
            </w:numPr>
            <w:spacing w:after="120"/>
            <w:ind w:left="1080" w:hanging="360"/>
            <w:jc w:val="both"/>
          </w:pPr>
        </w:pPrChange>
      </w:pPr>
    </w:p>
    <w:p w14:paraId="3B74C965" w14:textId="43CE5160" w:rsidR="007C1E27" w:rsidDel="009E522C" w:rsidRDefault="007C1E27" w:rsidP="00247B0C">
      <w:pPr>
        <w:spacing w:after="120"/>
        <w:jc w:val="both"/>
        <w:rPr>
          <w:del w:id="263" w:author="Uchenna Ilodigwe" w:date="2021-10-12T12:02:00Z"/>
          <w:rFonts w:cstheme="minorHAnsi"/>
        </w:rPr>
      </w:pPr>
    </w:p>
    <w:p w14:paraId="7A296BCF" w14:textId="00C9B682" w:rsidR="007C1E27" w:rsidDel="00247B0C" w:rsidRDefault="007C1E27" w:rsidP="00247B0C">
      <w:pPr>
        <w:spacing w:after="120"/>
        <w:jc w:val="both"/>
        <w:rPr>
          <w:del w:id="264" w:author="Uchenna Ilodigwe" w:date="2021-10-12T12:29:00Z"/>
          <w:rFonts w:cstheme="minorHAnsi"/>
        </w:rPr>
      </w:pPr>
      <w:del w:id="265" w:author="Uchenna Ilodigwe" w:date="2021-10-12T12:29:00Z">
        <w:r w:rsidDel="00247B0C">
          <w:rPr>
            <w:rFonts w:cstheme="minorHAnsi"/>
          </w:rPr>
          <w:delText>Plots or summary statistics go here. Any comments.</w:delText>
        </w:r>
      </w:del>
    </w:p>
    <w:p w14:paraId="5328DA19" w14:textId="77777777" w:rsidR="007C1E27" w:rsidRPr="00B3511F" w:rsidRDefault="007C1E27" w:rsidP="00247B0C">
      <w:pPr>
        <w:spacing w:after="120"/>
        <w:jc w:val="both"/>
        <w:rPr>
          <w:rFonts w:cstheme="minorHAnsi"/>
        </w:rPr>
      </w:pPr>
    </w:p>
    <w:p w14:paraId="619A06E7" w14:textId="7D25A510" w:rsidR="00B3511F" w:rsidRDefault="00A24F51" w:rsidP="00A24F51">
      <w:pPr>
        <w:pStyle w:val="Default"/>
        <w:jc w:val="both"/>
        <w:rPr>
          <w:ins w:id="266" w:author="Uchenna Ilodigwe" w:date="2021-10-12T12:34:00Z"/>
          <w:bCs w:val="0"/>
          <w:sz w:val="22"/>
          <w:szCs w:val="22"/>
          <w:lang w:val="en-US"/>
        </w:rPr>
      </w:pPr>
      <w:ins w:id="267" w:author="Uchenna Ilodigwe" w:date="2021-10-12T12:32:00Z">
        <w:r>
          <w:rPr>
            <w:rFonts w:cstheme="minorHAnsi"/>
            <w:b/>
            <w:bCs w:val="0"/>
          </w:rPr>
          <w:t>Sectio</w:t>
        </w:r>
      </w:ins>
      <w:ins w:id="268" w:author="Uchenna Ilodigwe" w:date="2021-10-12T12:33:00Z">
        <w:r>
          <w:rPr>
            <w:rFonts w:cstheme="minorHAnsi"/>
            <w:b/>
            <w:bCs w:val="0"/>
          </w:rPr>
          <w:t xml:space="preserve">n 2.1 </w:t>
        </w:r>
        <w:r w:rsidRPr="00A24F51">
          <w:rPr>
            <w:rFonts w:asciiTheme="minorHAnsi" w:hAnsiTheme="minorHAnsi" w:cstheme="minorHAnsi"/>
            <w:b/>
            <w:color w:val="auto"/>
            <w:sz w:val="22"/>
            <w:szCs w:val="22"/>
            <w:lang w:val="en-CA"/>
            <w:rPrChange w:id="269" w:author="Uchenna Ilodigwe" w:date="2021-10-12T12:33:00Z">
              <w:rPr>
                <w:bCs w:val="0"/>
                <w:sz w:val="22"/>
                <w:szCs w:val="22"/>
                <w:lang w:val="en-US"/>
              </w:rPr>
            </w:rPrChange>
          </w:rPr>
          <w:t>Data Transformation</w:t>
        </w:r>
        <w:r w:rsidRPr="00A24F51">
          <w:rPr>
            <w:bCs w:val="0"/>
            <w:sz w:val="22"/>
            <w:szCs w:val="22"/>
            <w:lang w:val="en-US"/>
          </w:rPr>
          <w:t xml:space="preserve"> </w:t>
        </w:r>
      </w:ins>
      <w:del w:id="270" w:author="Uchenna Ilodigwe" w:date="2021-10-12T12:33:00Z">
        <w:r w:rsidR="00B3511F" w:rsidRPr="00A24F51" w:rsidDel="00A24F51">
          <w:rPr>
            <w:rFonts w:cstheme="minorHAnsi"/>
            <w:b/>
            <w:rPrChange w:id="271" w:author="Uchenna Ilodigwe" w:date="2021-10-12T12:32:00Z">
              <w:rPr/>
            </w:rPrChange>
          </w:rPr>
          <w:delText>Plot the time series data and make note of anything significant you observe.</w:delText>
        </w:r>
      </w:del>
    </w:p>
    <w:p w14:paraId="283A62C8" w14:textId="77777777" w:rsidR="00A24F51" w:rsidRDefault="00A24F51" w:rsidP="00A24F51">
      <w:pPr>
        <w:pStyle w:val="Default"/>
        <w:jc w:val="both"/>
        <w:rPr>
          <w:ins w:id="272" w:author="Uchenna Ilodigwe" w:date="2021-10-12T12:34:00Z"/>
          <w:bCs w:val="0"/>
          <w:sz w:val="22"/>
          <w:szCs w:val="22"/>
          <w:lang w:val="en-US"/>
        </w:rPr>
      </w:pPr>
    </w:p>
    <w:p w14:paraId="6D0C0BB7" w14:textId="77777777" w:rsidR="00D74800" w:rsidRDefault="00A24F51" w:rsidP="00A24F51">
      <w:pPr>
        <w:pStyle w:val="Default"/>
        <w:jc w:val="both"/>
        <w:rPr>
          <w:ins w:id="273" w:author="Uchenna Ilodigwe" w:date="2021-10-12T15:39:00Z"/>
          <w:bCs w:val="0"/>
          <w:sz w:val="22"/>
          <w:szCs w:val="22"/>
          <w:lang w:val="en-US"/>
        </w:rPr>
      </w:pPr>
      <w:ins w:id="274" w:author="Uchenna Ilodigwe" w:date="2021-10-12T12:34:00Z">
        <w:r>
          <w:rPr>
            <w:bCs w:val="0"/>
            <w:sz w:val="22"/>
            <w:szCs w:val="22"/>
            <w:lang w:val="en-US"/>
          </w:rPr>
          <w:lastRenderedPageBreak/>
          <w:tab/>
        </w:r>
      </w:ins>
    </w:p>
    <w:p w14:paraId="2D89327F" w14:textId="5B6E0E73" w:rsidR="00D74800" w:rsidRDefault="00D74800" w:rsidP="00D74800">
      <w:pPr>
        <w:pStyle w:val="Default"/>
        <w:rPr>
          <w:ins w:id="275" w:author="Uchenna Ilodigwe" w:date="2021-10-12T15:39:00Z"/>
          <w:rFonts w:asciiTheme="minorHAnsi" w:hAnsiTheme="minorHAnsi" w:cstheme="minorHAnsi"/>
          <w:bCs w:val="0"/>
          <w:color w:val="auto"/>
          <w:sz w:val="22"/>
          <w:szCs w:val="22"/>
          <w:lang w:val="en-CA"/>
        </w:rPr>
      </w:pPr>
      <w:ins w:id="276" w:author="Uchenna Ilodigwe" w:date="2021-10-12T15:39:00Z">
        <w:r w:rsidRPr="004A423B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>We create a dataframe called TempStudy</w:t>
        </w:r>
        <w:r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>2</w:t>
        </w:r>
        <w:r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>_</w:t>
        </w:r>
        <w:proofErr w:type="gramStart"/>
        <w:r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>UI</w:t>
        </w:r>
        <w:r w:rsidRPr="004A423B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 xml:space="preserve"> ,</w:t>
        </w:r>
        <w:proofErr w:type="gramEnd"/>
        <w:r w:rsidRPr="004A423B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 xml:space="preserve"> identify it as a </w:t>
        </w:r>
        <w:proofErr w:type="spellStart"/>
        <w:r w:rsidRPr="004A423B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>ts</w:t>
        </w:r>
        <w:proofErr w:type="spellEnd"/>
        <w:r w:rsidRPr="004A423B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 xml:space="preserve">(timeseries) data, identify the dataframe we are taking it from which is the dataframe which was loaded from the </w:t>
        </w:r>
        <w:r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>Ayr</w:t>
        </w:r>
        <w:r w:rsidRPr="004A423B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 xml:space="preserve"> data file</w:t>
        </w:r>
        <w:r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>(Temperature</w:t>
        </w:r>
        <w:r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>2</w:t>
        </w:r>
        <w:r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 xml:space="preserve">_UI) </w:t>
        </w:r>
        <w:r w:rsidRPr="004A423B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 xml:space="preserve">.The frequency is 1 </w:t>
        </w:r>
      </w:ins>
      <w:ins w:id="277" w:author="Uchenna Ilodigwe" w:date="2021-10-12T15:40:00Z">
        <w:r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>since it is annual data</w:t>
        </w:r>
      </w:ins>
      <w:ins w:id="278" w:author="Uchenna Ilodigwe" w:date="2021-10-12T15:39:00Z">
        <w:r w:rsidRPr="004A423B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>.</w:t>
        </w:r>
        <w:r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 xml:space="preserve"> </w:t>
        </w:r>
        <w:r w:rsidRPr="004A423B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 xml:space="preserve">We identify when the data starts </w:t>
        </w:r>
      </w:ins>
      <w:ins w:id="279" w:author="Uchenna Ilodigwe" w:date="2021-10-12T15:41:00Z">
        <w:r w:rsidR="003703BD" w:rsidRPr="004A423B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>i.e.,</w:t>
        </w:r>
      </w:ins>
      <w:ins w:id="280" w:author="Uchenna Ilodigwe" w:date="2021-10-12T15:39:00Z">
        <w:r w:rsidRPr="004A423B">
          <w:rPr>
            <w:rFonts w:asciiTheme="minorHAnsi" w:hAnsiTheme="minorHAnsi" w:cstheme="minorHAnsi"/>
            <w:bCs w:val="0"/>
            <w:color w:val="auto"/>
            <w:sz w:val="22"/>
            <w:szCs w:val="22"/>
            <w:lang w:val="en-CA"/>
          </w:rPr>
          <w:t xml:space="preserve"> what time period is associated with the first piece of data.</w:t>
        </w:r>
      </w:ins>
    </w:p>
    <w:p w14:paraId="2D1C30CF" w14:textId="77777777" w:rsidR="00D74800" w:rsidRDefault="00D74800" w:rsidP="00A24F51">
      <w:pPr>
        <w:pStyle w:val="Default"/>
        <w:jc w:val="both"/>
        <w:rPr>
          <w:ins w:id="281" w:author="Uchenna Ilodigwe" w:date="2021-10-12T15:39:00Z"/>
          <w:bCs w:val="0"/>
          <w:sz w:val="22"/>
          <w:szCs w:val="22"/>
          <w:lang w:val="en-US"/>
        </w:rPr>
      </w:pPr>
    </w:p>
    <w:p w14:paraId="444C5161" w14:textId="212218F0" w:rsidR="00A24F51" w:rsidRPr="00A24F51" w:rsidRDefault="00A24F51" w:rsidP="00A24F51">
      <w:pPr>
        <w:pStyle w:val="Default"/>
        <w:jc w:val="both"/>
        <w:rPr>
          <w:ins w:id="282" w:author="Uchenna Ilodigwe" w:date="2021-10-12T12:34:00Z"/>
          <w:bCs w:val="0"/>
          <w:sz w:val="22"/>
          <w:szCs w:val="22"/>
          <w:lang w:val="en-US"/>
        </w:rPr>
      </w:pPr>
      <w:ins w:id="283" w:author="Uchenna Ilodigwe" w:date="2021-10-12T12:34:00Z">
        <w:r w:rsidRPr="00A24F51">
          <w:rPr>
            <w:bCs w:val="0"/>
            <w:sz w:val="22"/>
            <w:szCs w:val="22"/>
            <w:lang w:val="en-US"/>
          </w:rPr>
          <w:t>Temperature2_UI &lt;-get(load("Ayr_21F.Rdata"))</w:t>
        </w:r>
      </w:ins>
    </w:p>
    <w:p w14:paraId="3EDACEE1" w14:textId="77777777" w:rsidR="00A24F51" w:rsidRPr="00A24F51" w:rsidRDefault="00A24F51" w:rsidP="00A24F51">
      <w:pPr>
        <w:pStyle w:val="Default"/>
        <w:ind w:firstLine="720"/>
        <w:jc w:val="both"/>
        <w:rPr>
          <w:ins w:id="284" w:author="Uchenna Ilodigwe" w:date="2021-10-12T12:34:00Z"/>
          <w:bCs w:val="0"/>
          <w:sz w:val="22"/>
          <w:szCs w:val="22"/>
          <w:lang w:val="en-US"/>
        </w:rPr>
        <w:pPrChange w:id="285" w:author="Uchenna Ilodigwe" w:date="2021-10-12T12:34:00Z">
          <w:pPr>
            <w:pStyle w:val="Default"/>
            <w:jc w:val="both"/>
          </w:pPr>
        </w:pPrChange>
      </w:pPr>
      <w:ins w:id="286" w:author="Uchenna Ilodigwe" w:date="2021-10-12T12:34:00Z">
        <w:r w:rsidRPr="00A24F51">
          <w:rPr>
            <w:bCs w:val="0"/>
            <w:sz w:val="22"/>
            <w:szCs w:val="22"/>
            <w:lang w:val="en-US"/>
          </w:rPr>
          <w:t>#Convert to a timeseries datatype</w:t>
        </w:r>
      </w:ins>
    </w:p>
    <w:p w14:paraId="6B3F6301" w14:textId="77777777" w:rsidR="00A24F51" w:rsidRPr="00A24F51" w:rsidRDefault="00A24F51" w:rsidP="00A24F51">
      <w:pPr>
        <w:pStyle w:val="Default"/>
        <w:ind w:firstLine="720"/>
        <w:jc w:val="both"/>
        <w:rPr>
          <w:ins w:id="287" w:author="Uchenna Ilodigwe" w:date="2021-10-12T12:34:00Z"/>
          <w:bCs w:val="0"/>
          <w:sz w:val="22"/>
          <w:szCs w:val="22"/>
          <w:lang w:val="en-US"/>
        </w:rPr>
        <w:pPrChange w:id="288" w:author="Uchenna Ilodigwe" w:date="2021-10-12T12:34:00Z">
          <w:pPr>
            <w:pStyle w:val="Default"/>
            <w:jc w:val="both"/>
          </w:pPr>
        </w:pPrChange>
      </w:pPr>
      <w:ins w:id="289" w:author="Uchenna Ilodigwe" w:date="2021-10-12T12:34:00Z">
        <w:r w:rsidRPr="00A24F51">
          <w:rPr>
            <w:bCs w:val="0"/>
            <w:sz w:val="22"/>
            <w:szCs w:val="22"/>
            <w:lang w:val="en-US"/>
          </w:rPr>
          <w:t>TempStudy2_UI &lt;-</w:t>
        </w:r>
        <w:proofErr w:type="spellStart"/>
        <w:proofErr w:type="gramStart"/>
        <w:r w:rsidRPr="00A24F51">
          <w:rPr>
            <w:bCs w:val="0"/>
            <w:sz w:val="22"/>
            <w:szCs w:val="22"/>
            <w:lang w:val="en-US"/>
          </w:rPr>
          <w:t>ts</w:t>
        </w:r>
        <w:proofErr w:type="spellEnd"/>
        <w:r w:rsidRPr="00A24F51">
          <w:rPr>
            <w:bCs w:val="0"/>
            <w:sz w:val="22"/>
            <w:szCs w:val="22"/>
            <w:lang w:val="en-US"/>
          </w:rPr>
          <w:t>(</w:t>
        </w:r>
        <w:proofErr w:type="gramEnd"/>
        <w:r w:rsidRPr="00A24F51">
          <w:rPr>
            <w:bCs w:val="0"/>
            <w:sz w:val="22"/>
            <w:szCs w:val="22"/>
            <w:lang w:val="en-US"/>
          </w:rPr>
          <w:t>Temperature2_UI, frequency =1 , start=c(1968))</w:t>
        </w:r>
      </w:ins>
    </w:p>
    <w:p w14:paraId="20CDA7F0" w14:textId="77777777" w:rsidR="00D74800" w:rsidRPr="00A24F51" w:rsidRDefault="00D74800" w:rsidP="00A24F51">
      <w:pPr>
        <w:pStyle w:val="Default"/>
        <w:ind w:firstLine="720"/>
        <w:jc w:val="both"/>
        <w:rPr>
          <w:ins w:id="290" w:author="Uchenna Ilodigwe" w:date="2021-10-12T12:34:00Z"/>
          <w:bCs w:val="0"/>
          <w:sz w:val="22"/>
          <w:szCs w:val="22"/>
          <w:lang w:val="en-US"/>
        </w:rPr>
        <w:pPrChange w:id="291" w:author="Uchenna Ilodigwe" w:date="2021-10-12T12:34:00Z">
          <w:pPr>
            <w:pStyle w:val="Default"/>
            <w:jc w:val="both"/>
          </w:pPr>
        </w:pPrChange>
      </w:pPr>
    </w:p>
    <w:p w14:paraId="2B52C04F" w14:textId="167A8C85" w:rsidR="00A24F51" w:rsidRDefault="00A24F51" w:rsidP="00A24F51">
      <w:pPr>
        <w:pStyle w:val="Default"/>
        <w:jc w:val="both"/>
        <w:rPr>
          <w:ins w:id="292" w:author="Uchenna Ilodigwe" w:date="2021-10-12T12:41:00Z"/>
          <w:rFonts w:cstheme="minorHAnsi"/>
          <w:b/>
        </w:rPr>
      </w:pPr>
      <w:ins w:id="293" w:author="Uchenna Ilodigwe" w:date="2021-10-12T12:35:00Z">
        <w:r>
          <w:rPr>
            <w:rFonts w:cstheme="minorHAnsi"/>
            <w:b/>
            <w:bCs w:val="0"/>
          </w:rPr>
          <w:t>Section 2.</w:t>
        </w:r>
        <w:r>
          <w:rPr>
            <w:rFonts w:cstheme="minorHAnsi"/>
            <w:b/>
            <w:bCs w:val="0"/>
          </w:rPr>
          <w:t>2</w:t>
        </w:r>
        <w:r>
          <w:rPr>
            <w:rFonts w:cstheme="minorHAnsi"/>
            <w:b/>
            <w:bCs w:val="0"/>
          </w:rPr>
          <w:t xml:space="preserve"> </w:t>
        </w:r>
      </w:ins>
      <w:ins w:id="294" w:author="Uchenna Ilodigwe" w:date="2021-10-12T12:36:00Z">
        <w:r w:rsidRPr="00B3511F">
          <w:rPr>
            <w:rFonts w:cstheme="minorHAnsi"/>
            <w:b/>
          </w:rPr>
          <w:t>Descriptive Data Analysis</w:t>
        </w:r>
      </w:ins>
    </w:p>
    <w:p w14:paraId="001CBFFE" w14:textId="5CEBB59D" w:rsidR="00A24F51" w:rsidRPr="007F438C" w:rsidRDefault="007F438C" w:rsidP="007F438C">
      <w:pPr>
        <w:spacing w:after="120"/>
        <w:ind w:left="720"/>
        <w:jc w:val="both"/>
        <w:rPr>
          <w:ins w:id="295" w:author="Uchenna Ilodigwe" w:date="2021-10-12T12:37:00Z"/>
          <w:rFonts w:cstheme="minorHAnsi"/>
          <w:b/>
          <w:bCs/>
          <w:rPrChange w:id="296" w:author="Uchenna Ilodigwe" w:date="2021-10-12T12:41:00Z">
            <w:rPr>
              <w:ins w:id="297" w:author="Uchenna Ilodigwe" w:date="2021-10-12T12:37:00Z"/>
              <w:rFonts w:cstheme="minorHAnsi"/>
              <w:b/>
            </w:rPr>
          </w:rPrChange>
        </w:rPr>
        <w:pPrChange w:id="298" w:author="Uchenna Ilodigwe" w:date="2021-10-12T12:41:00Z">
          <w:pPr>
            <w:pStyle w:val="Default"/>
            <w:jc w:val="both"/>
          </w:pPr>
        </w:pPrChange>
      </w:pPr>
      <w:ins w:id="299" w:author="Uchenna Ilodigwe" w:date="2021-10-12T12:42:00Z">
        <w:r>
          <w:rPr>
            <w:rFonts w:cstheme="minorHAnsi"/>
            <w:b/>
            <w:bCs/>
          </w:rPr>
          <w:t>2</w:t>
        </w:r>
      </w:ins>
      <w:ins w:id="300" w:author="Uchenna Ilodigwe" w:date="2021-10-12T12:41:00Z">
        <w:r>
          <w:rPr>
            <w:rFonts w:cstheme="minorHAnsi"/>
            <w:b/>
            <w:bCs/>
          </w:rPr>
          <w:t xml:space="preserve">.2.1 The table below represents the various temperature information of the </w:t>
        </w:r>
      </w:ins>
      <w:ins w:id="301" w:author="Uchenna Ilodigwe" w:date="2021-10-12T17:04:00Z">
        <w:r w:rsidR="003865E9">
          <w:rPr>
            <w:rFonts w:cstheme="minorHAnsi"/>
            <w:b/>
            <w:bCs/>
          </w:rPr>
          <w:t>Ayr data</w:t>
        </w:r>
      </w:ins>
      <w:ins w:id="302" w:author="Uchenna Ilodigwe" w:date="2021-10-12T15:41:00Z">
        <w:r w:rsidR="002B725A">
          <w:rPr>
            <w:rFonts w:cstheme="minorHAnsi"/>
            <w:b/>
            <w:bCs/>
          </w:rPr>
          <w:t xml:space="preserve"> from 1968-2003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4F51" w14:paraId="3A0672D1" w14:textId="77777777" w:rsidTr="00A24F51">
        <w:trPr>
          <w:ins w:id="303" w:author="Uchenna Ilodigwe" w:date="2021-10-12T12:37:00Z"/>
        </w:trPr>
        <w:tc>
          <w:tcPr>
            <w:tcW w:w="4508" w:type="dxa"/>
          </w:tcPr>
          <w:p w14:paraId="0D89AB03" w14:textId="7250DFEE" w:rsidR="00A24F51" w:rsidRPr="007F438C" w:rsidRDefault="00A24F51" w:rsidP="00A24F51">
            <w:pPr>
              <w:pStyle w:val="Default"/>
              <w:jc w:val="both"/>
              <w:rPr>
                <w:ins w:id="304" w:author="Uchenna Ilodigwe" w:date="2021-10-12T12:37:00Z"/>
                <w:rFonts w:asciiTheme="minorHAnsi" w:hAnsiTheme="minorHAnsi" w:cstheme="minorHAnsi"/>
                <w:bCs w:val="0"/>
                <w:color w:val="auto"/>
                <w:sz w:val="22"/>
                <w:szCs w:val="22"/>
                <w:lang w:val="en-CA"/>
                <w:rPrChange w:id="305" w:author="Uchenna Ilodigwe" w:date="2021-10-12T12:41:00Z">
                  <w:rPr>
                    <w:ins w:id="306" w:author="Uchenna Ilodigwe" w:date="2021-10-12T12:37:00Z"/>
                    <w:rFonts w:cstheme="minorHAnsi"/>
                    <w:b/>
                  </w:rPr>
                </w:rPrChange>
              </w:rPr>
            </w:pPr>
            <w:ins w:id="307" w:author="Uchenna Ilodigwe" w:date="2021-10-12T12:37:00Z">
              <w:r w:rsidRPr="007F438C">
                <w:rPr>
                  <w:rFonts w:asciiTheme="minorHAnsi" w:hAnsiTheme="minorHAnsi" w:cstheme="minorHAnsi"/>
                  <w:bCs w:val="0"/>
                  <w:color w:val="auto"/>
                  <w:sz w:val="22"/>
                  <w:szCs w:val="22"/>
                  <w:lang w:val="en-CA"/>
                  <w:rPrChange w:id="308" w:author="Uchenna Ilodigwe" w:date="2021-10-12T12:41:00Z">
                    <w:rPr>
                      <w:rFonts w:cstheme="minorHAnsi"/>
                      <w:b/>
                    </w:rPr>
                  </w:rPrChange>
                </w:rPr>
                <w:t>Mean Temperature</w:t>
              </w:r>
            </w:ins>
          </w:p>
        </w:tc>
        <w:tc>
          <w:tcPr>
            <w:tcW w:w="4508" w:type="dxa"/>
          </w:tcPr>
          <w:p w14:paraId="75723920" w14:textId="2DA07E8C" w:rsidR="00A24F51" w:rsidRPr="007F438C" w:rsidRDefault="007F438C" w:rsidP="00A24F51">
            <w:pPr>
              <w:pStyle w:val="Default"/>
              <w:jc w:val="both"/>
              <w:rPr>
                <w:ins w:id="309" w:author="Uchenna Ilodigwe" w:date="2021-10-12T12:37:00Z"/>
                <w:rFonts w:asciiTheme="minorHAnsi" w:hAnsiTheme="minorHAnsi" w:cstheme="minorHAnsi"/>
                <w:bCs w:val="0"/>
                <w:color w:val="auto"/>
                <w:sz w:val="22"/>
                <w:szCs w:val="22"/>
                <w:lang w:val="en-CA"/>
                <w:rPrChange w:id="310" w:author="Uchenna Ilodigwe" w:date="2021-10-12T12:41:00Z">
                  <w:rPr>
                    <w:ins w:id="311" w:author="Uchenna Ilodigwe" w:date="2021-10-12T12:37:00Z"/>
                    <w:rFonts w:cstheme="minorHAnsi"/>
                    <w:b/>
                  </w:rPr>
                </w:rPrChange>
              </w:rPr>
            </w:pPr>
            <w:ins w:id="312" w:author="Uchenna Ilodigwe" w:date="2021-10-12T12:40:00Z">
              <w:r w:rsidRPr="007F438C">
                <w:rPr>
                  <w:rFonts w:asciiTheme="minorHAnsi" w:hAnsiTheme="minorHAnsi" w:cstheme="minorHAnsi"/>
                  <w:bCs w:val="0"/>
                  <w:color w:val="auto"/>
                  <w:sz w:val="22"/>
                  <w:szCs w:val="22"/>
                  <w:lang w:val="en-CA"/>
                  <w:rPrChange w:id="313" w:author="Uchenna Ilodigwe" w:date="2021-10-12T12:41:00Z">
                    <w:rPr>
                      <w:rFonts w:cstheme="minorHAnsi"/>
                      <w:b/>
                    </w:rPr>
                  </w:rPrChange>
                </w:rPr>
                <w:t>12.57479309</w:t>
              </w:r>
            </w:ins>
          </w:p>
        </w:tc>
      </w:tr>
      <w:tr w:rsidR="00A24F51" w14:paraId="42F0C9D3" w14:textId="77777777" w:rsidTr="00A24F51">
        <w:trPr>
          <w:ins w:id="314" w:author="Uchenna Ilodigwe" w:date="2021-10-12T12:37:00Z"/>
        </w:trPr>
        <w:tc>
          <w:tcPr>
            <w:tcW w:w="4508" w:type="dxa"/>
          </w:tcPr>
          <w:p w14:paraId="246F8EE0" w14:textId="3DB0DC10" w:rsidR="00A24F51" w:rsidRPr="007F438C" w:rsidRDefault="00A24F51" w:rsidP="00A24F51">
            <w:pPr>
              <w:pStyle w:val="Default"/>
              <w:jc w:val="both"/>
              <w:rPr>
                <w:ins w:id="315" w:author="Uchenna Ilodigwe" w:date="2021-10-12T12:37:00Z"/>
                <w:rFonts w:asciiTheme="minorHAnsi" w:hAnsiTheme="minorHAnsi" w:cstheme="minorHAnsi"/>
                <w:bCs w:val="0"/>
                <w:color w:val="auto"/>
                <w:sz w:val="22"/>
                <w:szCs w:val="22"/>
                <w:lang w:val="en-CA"/>
                <w:rPrChange w:id="316" w:author="Uchenna Ilodigwe" w:date="2021-10-12T12:41:00Z">
                  <w:rPr>
                    <w:ins w:id="317" w:author="Uchenna Ilodigwe" w:date="2021-10-12T12:37:00Z"/>
                    <w:rFonts w:cstheme="minorHAnsi"/>
                    <w:b/>
                  </w:rPr>
                </w:rPrChange>
              </w:rPr>
            </w:pPr>
            <w:ins w:id="318" w:author="Uchenna Ilodigwe" w:date="2021-10-12T12:37:00Z">
              <w:r w:rsidRPr="007F438C">
                <w:rPr>
                  <w:rFonts w:asciiTheme="minorHAnsi" w:hAnsiTheme="minorHAnsi" w:cstheme="minorHAnsi"/>
                  <w:bCs w:val="0"/>
                  <w:color w:val="auto"/>
                  <w:sz w:val="22"/>
                  <w:szCs w:val="22"/>
                  <w:lang w:val="en-CA"/>
                  <w:rPrChange w:id="319" w:author="Uchenna Ilodigwe" w:date="2021-10-12T12:41:00Z">
                    <w:rPr>
                      <w:rFonts w:cstheme="minorHAnsi"/>
                      <w:b/>
                    </w:rPr>
                  </w:rPrChange>
                </w:rPr>
                <w:t>Minimum</w:t>
              </w:r>
            </w:ins>
            <w:ins w:id="320" w:author="Uchenna Ilodigwe" w:date="2021-10-12T12:38:00Z">
              <w:r w:rsidRPr="007F438C">
                <w:rPr>
                  <w:rFonts w:asciiTheme="minorHAnsi" w:hAnsiTheme="minorHAnsi" w:cstheme="minorHAnsi"/>
                  <w:bCs w:val="0"/>
                  <w:color w:val="auto"/>
                  <w:sz w:val="22"/>
                  <w:szCs w:val="22"/>
                  <w:lang w:val="en-CA"/>
                  <w:rPrChange w:id="321" w:author="Uchenna Ilodigwe" w:date="2021-10-12T12:41:00Z">
                    <w:rPr>
                      <w:rFonts w:cstheme="minorHAnsi"/>
                      <w:b/>
                    </w:rPr>
                  </w:rPrChange>
                </w:rPr>
                <w:t xml:space="preserve"> Temperature</w:t>
              </w:r>
            </w:ins>
          </w:p>
        </w:tc>
        <w:tc>
          <w:tcPr>
            <w:tcW w:w="4508" w:type="dxa"/>
          </w:tcPr>
          <w:p w14:paraId="66C8DDC5" w14:textId="0064DDA3" w:rsidR="00A24F51" w:rsidRPr="007F438C" w:rsidRDefault="007F438C" w:rsidP="00A24F51">
            <w:pPr>
              <w:pStyle w:val="Default"/>
              <w:jc w:val="both"/>
              <w:rPr>
                <w:ins w:id="322" w:author="Uchenna Ilodigwe" w:date="2021-10-12T12:37:00Z"/>
                <w:rFonts w:asciiTheme="minorHAnsi" w:hAnsiTheme="minorHAnsi" w:cstheme="minorHAnsi"/>
                <w:bCs w:val="0"/>
                <w:color w:val="auto"/>
                <w:sz w:val="22"/>
                <w:szCs w:val="22"/>
                <w:lang w:val="en-CA"/>
                <w:rPrChange w:id="323" w:author="Uchenna Ilodigwe" w:date="2021-10-12T12:41:00Z">
                  <w:rPr>
                    <w:ins w:id="324" w:author="Uchenna Ilodigwe" w:date="2021-10-12T12:37:00Z"/>
                    <w:rFonts w:cstheme="minorHAnsi"/>
                    <w:b/>
                  </w:rPr>
                </w:rPrChange>
              </w:rPr>
            </w:pPr>
            <w:ins w:id="325" w:author="Uchenna Ilodigwe" w:date="2021-10-12T12:40:00Z">
              <w:r w:rsidRPr="007F438C">
                <w:rPr>
                  <w:rFonts w:asciiTheme="minorHAnsi" w:hAnsiTheme="minorHAnsi" w:cstheme="minorHAnsi"/>
                  <w:bCs w:val="0"/>
                  <w:color w:val="auto"/>
                  <w:sz w:val="22"/>
                  <w:szCs w:val="22"/>
                  <w:lang w:val="en-CA"/>
                  <w:rPrChange w:id="326" w:author="Uchenna Ilodigwe" w:date="2021-10-12T12:41:00Z">
                    <w:rPr>
                      <w:rFonts w:cstheme="minorHAnsi"/>
                      <w:b/>
                    </w:rPr>
                  </w:rPrChange>
                </w:rPr>
                <w:t>10.98669590</w:t>
              </w:r>
            </w:ins>
          </w:p>
        </w:tc>
      </w:tr>
      <w:tr w:rsidR="00A24F51" w14:paraId="151D8011" w14:textId="77777777" w:rsidTr="00A24F51">
        <w:trPr>
          <w:ins w:id="327" w:author="Uchenna Ilodigwe" w:date="2021-10-12T12:37:00Z"/>
        </w:trPr>
        <w:tc>
          <w:tcPr>
            <w:tcW w:w="4508" w:type="dxa"/>
          </w:tcPr>
          <w:p w14:paraId="2A7B75C7" w14:textId="11C48E23" w:rsidR="00A24F51" w:rsidRPr="007F438C" w:rsidRDefault="00A24F51" w:rsidP="00A24F51">
            <w:pPr>
              <w:pStyle w:val="Default"/>
              <w:jc w:val="both"/>
              <w:rPr>
                <w:ins w:id="328" w:author="Uchenna Ilodigwe" w:date="2021-10-12T12:37:00Z"/>
                <w:rFonts w:asciiTheme="minorHAnsi" w:hAnsiTheme="minorHAnsi" w:cstheme="minorHAnsi"/>
                <w:bCs w:val="0"/>
                <w:color w:val="auto"/>
                <w:sz w:val="22"/>
                <w:szCs w:val="22"/>
                <w:lang w:val="en-CA"/>
                <w:rPrChange w:id="329" w:author="Uchenna Ilodigwe" w:date="2021-10-12T12:41:00Z">
                  <w:rPr>
                    <w:ins w:id="330" w:author="Uchenna Ilodigwe" w:date="2021-10-12T12:37:00Z"/>
                    <w:rFonts w:cstheme="minorHAnsi"/>
                    <w:b/>
                  </w:rPr>
                </w:rPrChange>
              </w:rPr>
            </w:pPr>
            <w:ins w:id="331" w:author="Uchenna Ilodigwe" w:date="2021-10-12T12:38:00Z">
              <w:r w:rsidRPr="007F438C">
                <w:rPr>
                  <w:rFonts w:asciiTheme="minorHAnsi" w:hAnsiTheme="minorHAnsi" w:cstheme="minorHAnsi"/>
                  <w:bCs w:val="0"/>
                  <w:color w:val="auto"/>
                  <w:sz w:val="22"/>
                  <w:szCs w:val="22"/>
                  <w:lang w:val="en-CA"/>
                  <w:rPrChange w:id="332" w:author="Uchenna Ilodigwe" w:date="2021-10-12T12:41:00Z">
                    <w:rPr>
                      <w:rFonts w:cstheme="minorHAnsi"/>
                      <w:b/>
                    </w:rPr>
                  </w:rPrChange>
                </w:rPr>
                <w:t>Maximum Temperature</w:t>
              </w:r>
            </w:ins>
          </w:p>
        </w:tc>
        <w:tc>
          <w:tcPr>
            <w:tcW w:w="4508" w:type="dxa"/>
          </w:tcPr>
          <w:p w14:paraId="5D6209C4" w14:textId="674FB88D" w:rsidR="00A24F51" w:rsidRPr="007F438C" w:rsidRDefault="007F438C" w:rsidP="00A24F51">
            <w:pPr>
              <w:pStyle w:val="Default"/>
              <w:jc w:val="both"/>
              <w:rPr>
                <w:ins w:id="333" w:author="Uchenna Ilodigwe" w:date="2021-10-12T12:37:00Z"/>
                <w:rFonts w:asciiTheme="minorHAnsi" w:hAnsiTheme="minorHAnsi" w:cstheme="minorHAnsi"/>
                <w:bCs w:val="0"/>
                <w:color w:val="auto"/>
                <w:sz w:val="22"/>
                <w:szCs w:val="22"/>
                <w:lang w:val="en-CA"/>
                <w:rPrChange w:id="334" w:author="Uchenna Ilodigwe" w:date="2021-10-12T12:41:00Z">
                  <w:rPr>
                    <w:ins w:id="335" w:author="Uchenna Ilodigwe" w:date="2021-10-12T12:37:00Z"/>
                    <w:rFonts w:cstheme="minorHAnsi"/>
                    <w:b/>
                  </w:rPr>
                </w:rPrChange>
              </w:rPr>
            </w:pPr>
            <w:ins w:id="336" w:author="Uchenna Ilodigwe" w:date="2021-10-12T12:40:00Z">
              <w:r w:rsidRPr="007F438C">
                <w:rPr>
                  <w:rFonts w:asciiTheme="minorHAnsi" w:hAnsiTheme="minorHAnsi" w:cstheme="minorHAnsi"/>
                  <w:bCs w:val="0"/>
                  <w:color w:val="auto"/>
                  <w:sz w:val="22"/>
                  <w:szCs w:val="22"/>
                  <w:lang w:val="en-CA"/>
                  <w:rPrChange w:id="337" w:author="Uchenna Ilodigwe" w:date="2021-10-12T12:41:00Z">
                    <w:rPr>
                      <w:rFonts w:cstheme="minorHAnsi"/>
                      <w:b/>
                    </w:rPr>
                  </w:rPrChange>
                </w:rPr>
                <w:t>13.98229284</w:t>
              </w:r>
            </w:ins>
          </w:p>
        </w:tc>
      </w:tr>
      <w:tr w:rsidR="00A24F51" w14:paraId="0A56BF4B" w14:textId="77777777" w:rsidTr="00A24F51">
        <w:trPr>
          <w:ins w:id="338" w:author="Uchenna Ilodigwe" w:date="2021-10-12T12:37:00Z"/>
        </w:trPr>
        <w:tc>
          <w:tcPr>
            <w:tcW w:w="4508" w:type="dxa"/>
          </w:tcPr>
          <w:p w14:paraId="27C6DA2E" w14:textId="64477E1C" w:rsidR="00A24F51" w:rsidRPr="007F438C" w:rsidRDefault="00A24F51" w:rsidP="00A24F51">
            <w:pPr>
              <w:pStyle w:val="Default"/>
              <w:jc w:val="both"/>
              <w:rPr>
                <w:ins w:id="339" w:author="Uchenna Ilodigwe" w:date="2021-10-12T12:37:00Z"/>
                <w:rFonts w:asciiTheme="minorHAnsi" w:hAnsiTheme="minorHAnsi" w:cstheme="minorHAnsi"/>
                <w:bCs w:val="0"/>
                <w:color w:val="auto"/>
                <w:sz w:val="22"/>
                <w:szCs w:val="22"/>
                <w:lang w:val="en-CA"/>
                <w:rPrChange w:id="340" w:author="Uchenna Ilodigwe" w:date="2021-10-12T12:41:00Z">
                  <w:rPr>
                    <w:ins w:id="341" w:author="Uchenna Ilodigwe" w:date="2021-10-12T12:37:00Z"/>
                    <w:rFonts w:cstheme="minorHAnsi"/>
                    <w:b/>
                  </w:rPr>
                </w:rPrChange>
              </w:rPr>
            </w:pPr>
            <w:ins w:id="342" w:author="Uchenna Ilodigwe" w:date="2021-10-12T12:38:00Z">
              <w:r w:rsidRPr="007F438C">
                <w:rPr>
                  <w:rFonts w:asciiTheme="minorHAnsi" w:hAnsiTheme="minorHAnsi" w:cstheme="minorHAnsi"/>
                  <w:bCs w:val="0"/>
                  <w:color w:val="auto"/>
                  <w:sz w:val="22"/>
                  <w:szCs w:val="22"/>
                  <w:lang w:val="en-CA"/>
                  <w:rPrChange w:id="343" w:author="Uchenna Ilodigwe" w:date="2021-10-12T12:41:00Z">
                    <w:rPr>
                      <w:rFonts w:cstheme="minorHAnsi"/>
                      <w:b/>
                    </w:rPr>
                  </w:rPrChange>
                </w:rPr>
                <w:t>Variance</w:t>
              </w:r>
            </w:ins>
          </w:p>
        </w:tc>
        <w:tc>
          <w:tcPr>
            <w:tcW w:w="4508" w:type="dxa"/>
          </w:tcPr>
          <w:p w14:paraId="12ACCD90" w14:textId="1B97FC09" w:rsidR="00A24F51" w:rsidRPr="007F438C" w:rsidRDefault="007F438C" w:rsidP="00A24F51">
            <w:pPr>
              <w:pStyle w:val="Default"/>
              <w:jc w:val="both"/>
              <w:rPr>
                <w:ins w:id="344" w:author="Uchenna Ilodigwe" w:date="2021-10-12T12:37:00Z"/>
                <w:rFonts w:asciiTheme="minorHAnsi" w:hAnsiTheme="minorHAnsi" w:cstheme="minorHAnsi"/>
                <w:bCs w:val="0"/>
                <w:color w:val="auto"/>
                <w:sz w:val="22"/>
                <w:szCs w:val="22"/>
                <w:lang w:val="en-CA"/>
                <w:rPrChange w:id="345" w:author="Uchenna Ilodigwe" w:date="2021-10-12T12:41:00Z">
                  <w:rPr>
                    <w:ins w:id="346" w:author="Uchenna Ilodigwe" w:date="2021-10-12T12:37:00Z"/>
                    <w:rFonts w:cstheme="minorHAnsi"/>
                    <w:b/>
                  </w:rPr>
                </w:rPrChange>
              </w:rPr>
            </w:pPr>
            <w:ins w:id="347" w:author="Uchenna Ilodigwe" w:date="2021-10-12T12:40:00Z">
              <w:r w:rsidRPr="007F438C">
                <w:rPr>
                  <w:rFonts w:asciiTheme="minorHAnsi" w:hAnsiTheme="minorHAnsi" w:cstheme="minorHAnsi"/>
                  <w:bCs w:val="0"/>
                  <w:color w:val="auto"/>
                  <w:sz w:val="22"/>
                  <w:szCs w:val="22"/>
                  <w:lang w:val="en-CA"/>
                  <w:rPrChange w:id="348" w:author="Uchenna Ilodigwe" w:date="2021-10-12T12:41:00Z">
                    <w:rPr>
                      <w:rFonts w:cstheme="minorHAnsi"/>
                      <w:b/>
                    </w:rPr>
                  </w:rPrChange>
                </w:rPr>
                <w:t>0.48895305</w:t>
              </w:r>
            </w:ins>
          </w:p>
        </w:tc>
      </w:tr>
      <w:tr w:rsidR="00A24F51" w14:paraId="6D048B7D" w14:textId="77777777" w:rsidTr="00A24F51">
        <w:trPr>
          <w:ins w:id="349" w:author="Uchenna Ilodigwe" w:date="2021-10-12T12:37:00Z"/>
        </w:trPr>
        <w:tc>
          <w:tcPr>
            <w:tcW w:w="4508" w:type="dxa"/>
          </w:tcPr>
          <w:p w14:paraId="3CF559A4" w14:textId="4C6EE156" w:rsidR="00A24F51" w:rsidRPr="007F438C" w:rsidRDefault="00A24F51" w:rsidP="00A24F51">
            <w:pPr>
              <w:pStyle w:val="Default"/>
              <w:jc w:val="both"/>
              <w:rPr>
                <w:ins w:id="350" w:author="Uchenna Ilodigwe" w:date="2021-10-12T12:37:00Z"/>
                <w:rFonts w:asciiTheme="minorHAnsi" w:hAnsiTheme="minorHAnsi" w:cstheme="minorHAnsi"/>
                <w:bCs w:val="0"/>
                <w:color w:val="auto"/>
                <w:sz w:val="22"/>
                <w:szCs w:val="22"/>
                <w:lang w:val="en-CA"/>
                <w:rPrChange w:id="351" w:author="Uchenna Ilodigwe" w:date="2021-10-12T12:41:00Z">
                  <w:rPr>
                    <w:ins w:id="352" w:author="Uchenna Ilodigwe" w:date="2021-10-12T12:37:00Z"/>
                    <w:rFonts w:cstheme="minorHAnsi"/>
                    <w:b/>
                  </w:rPr>
                </w:rPrChange>
              </w:rPr>
            </w:pPr>
            <w:ins w:id="353" w:author="Uchenna Ilodigwe" w:date="2021-10-12T12:38:00Z">
              <w:r w:rsidRPr="007F438C">
                <w:rPr>
                  <w:rFonts w:asciiTheme="minorHAnsi" w:hAnsiTheme="minorHAnsi" w:cstheme="minorHAnsi"/>
                  <w:bCs w:val="0"/>
                  <w:color w:val="auto"/>
                  <w:sz w:val="22"/>
                  <w:szCs w:val="22"/>
                  <w:lang w:val="en-CA"/>
                  <w:rPrChange w:id="354" w:author="Uchenna Ilodigwe" w:date="2021-10-12T12:41:00Z">
                    <w:rPr>
                      <w:rFonts w:cstheme="minorHAnsi"/>
                      <w:b/>
                    </w:rPr>
                  </w:rPrChange>
                </w:rPr>
                <w:t>Standard deviation</w:t>
              </w:r>
            </w:ins>
          </w:p>
        </w:tc>
        <w:tc>
          <w:tcPr>
            <w:tcW w:w="4508" w:type="dxa"/>
          </w:tcPr>
          <w:p w14:paraId="2B7CC7AA" w14:textId="68289635" w:rsidR="00A24F51" w:rsidRPr="007F438C" w:rsidRDefault="007F438C" w:rsidP="00A24F51">
            <w:pPr>
              <w:pStyle w:val="Default"/>
              <w:jc w:val="both"/>
              <w:rPr>
                <w:ins w:id="355" w:author="Uchenna Ilodigwe" w:date="2021-10-12T12:37:00Z"/>
                <w:rFonts w:asciiTheme="minorHAnsi" w:hAnsiTheme="minorHAnsi" w:cstheme="minorHAnsi"/>
                <w:bCs w:val="0"/>
                <w:color w:val="auto"/>
                <w:sz w:val="22"/>
                <w:szCs w:val="22"/>
                <w:lang w:val="en-CA"/>
                <w:rPrChange w:id="356" w:author="Uchenna Ilodigwe" w:date="2021-10-12T12:41:00Z">
                  <w:rPr>
                    <w:ins w:id="357" w:author="Uchenna Ilodigwe" w:date="2021-10-12T12:37:00Z"/>
                    <w:rFonts w:cstheme="minorHAnsi"/>
                    <w:b/>
                  </w:rPr>
                </w:rPrChange>
              </w:rPr>
            </w:pPr>
            <w:ins w:id="358" w:author="Uchenna Ilodigwe" w:date="2021-10-12T12:40:00Z">
              <w:r w:rsidRPr="007F438C">
                <w:rPr>
                  <w:rFonts w:asciiTheme="minorHAnsi" w:hAnsiTheme="minorHAnsi" w:cstheme="minorHAnsi"/>
                  <w:bCs w:val="0"/>
                  <w:color w:val="auto"/>
                  <w:sz w:val="22"/>
                  <w:szCs w:val="22"/>
                  <w:lang w:val="en-CA"/>
                  <w:rPrChange w:id="359" w:author="Uchenna Ilodigwe" w:date="2021-10-12T12:41:00Z">
                    <w:rPr>
                      <w:rFonts w:cstheme="minorHAnsi"/>
                      <w:b/>
                    </w:rPr>
                  </w:rPrChange>
                </w:rPr>
                <w:t>0.69925178</w:t>
              </w:r>
            </w:ins>
          </w:p>
        </w:tc>
      </w:tr>
      <w:tr w:rsidR="00A24F51" w14:paraId="2E45D8C1" w14:textId="77777777" w:rsidTr="00A24F51">
        <w:trPr>
          <w:ins w:id="360" w:author="Uchenna Ilodigwe" w:date="2021-10-12T12:37:00Z"/>
        </w:trPr>
        <w:tc>
          <w:tcPr>
            <w:tcW w:w="4508" w:type="dxa"/>
          </w:tcPr>
          <w:p w14:paraId="6268263B" w14:textId="4E5B793D" w:rsidR="00A24F51" w:rsidRPr="007F438C" w:rsidRDefault="00A24F51" w:rsidP="00A24F51">
            <w:pPr>
              <w:pStyle w:val="Default"/>
              <w:jc w:val="both"/>
              <w:rPr>
                <w:ins w:id="361" w:author="Uchenna Ilodigwe" w:date="2021-10-12T12:37:00Z"/>
                <w:rFonts w:asciiTheme="minorHAnsi" w:hAnsiTheme="minorHAnsi" w:cstheme="minorHAnsi"/>
                <w:bCs w:val="0"/>
                <w:color w:val="auto"/>
                <w:sz w:val="22"/>
                <w:szCs w:val="22"/>
                <w:lang w:val="en-CA"/>
                <w:rPrChange w:id="362" w:author="Uchenna Ilodigwe" w:date="2021-10-12T12:41:00Z">
                  <w:rPr>
                    <w:ins w:id="363" w:author="Uchenna Ilodigwe" w:date="2021-10-12T12:37:00Z"/>
                    <w:rFonts w:cstheme="minorHAnsi"/>
                    <w:b/>
                  </w:rPr>
                </w:rPrChange>
              </w:rPr>
            </w:pPr>
            <w:ins w:id="364" w:author="Uchenna Ilodigwe" w:date="2021-10-12T12:38:00Z">
              <w:r w:rsidRPr="007F438C">
                <w:rPr>
                  <w:rFonts w:asciiTheme="minorHAnsi" w:hAnsiTheme="minorHAnsi" w:cstheme="minorHAnsi"/>
                  <w:bCs w:val="0"/>
                  <w:color w:val="auto"/>
                  <w:sz w:val="22"/>
                  <w:szCs w:val="22"/>
                  <w:lang w:val="en-CA"/>
                  <w:rPrChange w:id="365" w:author="Uchenna Ilodigwe" w:date="2021-10-12T12:41:00Z">
                    <w:rPr>
                      <w:rFonts w:cstheme="minorHAnsi"/>
                      <w:b/>
                    </w:rPr>
                  </w:rPrChange>
                </w:rPr>
                <w:t>Median Temperature</w:t>
              </w:r>
            </w:ins>
          </w:p>
        </w:tc>
        <w:tc>
          <w:tcPr>
            <w:tcW w:w="4508" w:type="dxa"/>
          </w:tcPr>
          <w:p w14:paraId="508F8DF5" w14:textId="226475A0" w:rsidR="00A24F51" w:rsidRPr="007F438C" w:rsidRDefault="007F438C" w:rsidP="00A24F51">
            <w:pPr>
              <w:pStyle w:val="Default"/>
              <w:jc w:val="both"/>
              <w:rPr>
                <w:ins w:id="366" w:author="Uchenna Ilodigwe" w:date="2021-10-12T12:37:00Z"/>
                <w:rFonts w:asciiTheme="minorHAnsi" w:hAnsiTheme="minorHAnsi" w:cstheme="minorHAnsi"/>
                <w:bCs w:val="0"/>
                <w:color w:val="auto"/>
                <w:sz w:val="22"/>
                <w:szCs w:val="22"/>
                <w:lang w:val="en-CA"/>
                <w:rPrChange w:id="367" w:author="Uchenna Ilodigwe" w:date="2021-10-12T12:41:00Z">
                  <w:rPr>
                    <w:ins w:id="368" w:author="Uchenna Ilodigwe" w:date="2021-10-12T12:37:00Z"/>
                    <w:rFonts w:cstheme="minorHAnsi"/>
                    <w:b/>
                  </w:rPr>
                </w:rPrChange>
              </w:rPr>
            </w:pPr>
            <w:ins w:id="369" w:author="Uchenna Ilodigwe" w:date="2021-10-12T12:40:00Z">
              <w:r w:rsidRPr="007F438C">
                <w:rPr>
                  <w:rFonts w:asciiTheme="minorHAnsi" w:hAnsiTheme="minorHAnsi" w:cstheme="minorHAnsi"/>
                  <w:bCs w:val="0"/>
                  <w:color w:val="auto"/>
                  <w:sz w:val="22"/>
                  <w:szCs w:val="22"/>
                  <w:lang w:val="en-CA"/>
                  <w:rPrChange w:id="370" w:author="Uchenna Ilodigwe" w:date="2021-10-12T12:41:00Z">
                    <w:rPr>
                      <w:rFonts w:cstheme="minorHAnsi"/>
                      <w:b/>
                    </w:rPr>
                  </w:rPrChange>
                </w:rPr>
                <w:t>12.72217789</w:t>
              </w:r>
            </w:ins>
          </w:p>
        </w:tc>
      </w:tr>
    </w:tbl>
    <w:p w14:paraId="5785D563" w14:textId="6B5035C0" w:rsidR="00A24F51" w:rsidRDefault="00A24F51" w:rsidP="00A24F51">
      <w:pPr>
        <w:pStyle w:val="Default"/>
        <w:jc w:val="both"/>
        <w:rPr>
          <w:ins w:id="371" w:author="Uchenna Ilodigwe" w:date="2021-10-12T12:42:00Z"/>
          <w:rFonts w:cstheme="minorHAnsi"/>
          <w:b/>
        </w:rPr>
      </w:pPr>
    </w:p>
    <w:p w14:paraId="7F2AFF4E" w14:textId="2F915D94" w:rsidR="007F438C" w:rsidRDefault="007F438C" w:rsidP="00A24F51">
      <w:pPr>
        <w:pStyle w:val="Default"/>
        <w:jc w:val="both"/>
        <w:rPr>
          <w:ins w:id="372" w:author="Uchenna Ilodigwe" w:date="2021-10-12T12:42:00Z"/>
          <w:rFonts w:cstheme="minorHAnsi"/>
          <w:b/>
        </w:rPr>
      </w:pPr>
    </w:p>
    <w:p w14:paraId="76BFD58C" w14:textId="7E551515" w:rsidR="007F438C" w:rsidRDefault="007F438C" w:rsidP="002B725A">
      <w:pPr>
        <w:pStyle w:val="Default"/>
        <w:rPr>
          <w:ins w:id="373" w:author="Uchenna Ilodigwe" w:date="2021-10-12T12:37:00Z"/>
          <w:rFonts w:cstheme="minorHAnsi"/>
          <w:b/>
        </w:rPr>
        <w:pPrChange w:id="374" w:author="Uchenna Ilodigwe" w:date="2021-10-12T15:42:00Z">
          <w:pPr>
            <w:pStyle w:val="Default"/>
            <w:jc w:val="both"/>
          </w:pPr>
        </w:pPrChange>
      </w:pPr>
      <w:ins w:id="375" w:author="Uchenna Ilodigwe" w:date="2021-10-12T12:42:00Z">
        <w:r>
          <w:rPr>
            <w:rFonts w:cstheme="minorHAnsi"/>
            <w:b/>
          </w:rPr>
          <w:t xml:space="preserve">2.2.2 </w:t>
        </w:r>
      </w:ins>
      <w:ins w:id="376" w:author="Uchenna Ilodigwe" w:date="2021-10-12T17:11:00Z">
        <w:r w:rsidR="00381FBE">
          <w:rPr>
            <w:rFonts w:cstheme="minorHAnsi"/>
            <w:b/>
          </w:rPr>
          <w:t>This represents</w:t>
        </w:r>
      </w:ins>
      <w:ins w:id="377" w:author="Uchenna Ilodigwe" w:date="2021-10-12T15:42:00Z">
        <w:r w:rsidR="002B725A">
          <w:rPr>
            <w:rFonts w:cstheme="minorHAnsi"/>
            <w:b/>
          </w:rPr>
          <w:t xml:space="preserve"> the </w:t>
        </w:r>
        <w:proofErr w:type="gramStart"/>
        <w:r w:rsidR="002B725A">
          <w:rPr>
            <w:rFonts w:cstheme="minorHAnsi"/>
            <w:b/>
          </w:rPr>
          <w:t>timeseries  of</w:t>
        </w:r>
        <w:proofErr w:type="gramEnd"/>
        <w:r w:rsidR="002B725A">
          <w:rPr>
            <w:rFonts w:cstheme="minorHAnsi"/>
            <w:b/>
          </w:rPr>
          <w:t xml:space="preserve"> Ayr from 1968-2003</w:t>
        </w:r>
      </w:ins>
      <w:ins w:id="378" w:author="Uchenna Ilodigwe" w:date="2021-10-12T12:44:00Z">
        <w:r>
          <w:rPr>
            <w:noProof/>
          </w:rPr>
          <w:drawing>
            <wp:inline distT="0" distB="0" distL="0" distR="0" wp14:anchorId="27FEE946" wp14:editId="7947F213">
              <wp:extent cx="5494496" cy="4099915"/>
              <wp:effectExtent l="0" t="0" r="0" b="0"/>
              <wp:docPr id="3" name="Picture 3" descr="Chart, line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Chart, line chart&#10;&#10;Description automatically generated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4496" cy="40999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1C8BDAB" w14:textId="37CEE02A" w:rsidR="00A24F51" w:rsidRDefault="00A24F51" w:rsidP="00A24F51">
      <w:pPr>
        <w:pStyle w:val="Default"/>
        <w:jc w:val="both"/>
        <w:rPr>
          <w:ins w:id="379" w:author="Uchenna Ilodigwe" w:date="2021-10-12T12:37:00Z"/>
          <w:rFonts w:cstheme="minorHAnsi"/>
          <w:b/>
        </w:rPr>
      </w:pPr>
    </w:p>
    <w:p w14:paraId="5A05351D" w14:textId="3C2106DF" w:rsidR="007F438C" w:rsidRDefault="007F438C" w:rsidP="007F438C">
      <w:pPr>
        <w:spacing w:after="120"/>
        <w:jc w:val="both"/>
        <w:rPr>
          <w:ins w:id="380" w:author="Uchenna Ilodigwe" w:date="2021-10-12T12:45:00Z"/>
          <w:rFonts w:cstheme="minorHAnsi"/>
        </w:rPr>
      </w:pPr>
      <w:ins w:id="381" w:author="Uchenna Ilodigwe" w:date="2021-10-12T12:44:00Z">
        <w:r>
          <w:rPr>
            <w:rFonts w:cstheme="minorHAnsi"/>
          </w:rPr>
          <w:t xml:space="preserve">This is the plot of average temperature in </w:t>
        </w:r>
        <w:r>
          <w:rPr>
            <w:rFonts w:cstheme="minorHAnsi"/>
          </w:rPr>
          <w:t>Ayr</w:t>
        </w:r>
        <w:r>
          <w:rPr>
            <w:rFonts w:cstheme="minorHAnsi"/>
          </w:rPr>
          <w:t xml:space="preserve"> over </w:t>
        </w:r>
      </w:ins>
      <w:ins w:id="382" w:author="Uchenna Ilodigwe" w:date="2021-10-12T15:58:00Z">
        <w:r w:rsidR="00A70B7D">
          <w:rPr>
            <w:rFonts w:cstheme="minorHAnsi"/>
          </w:rPr>
          <w:t>time. It</w:t>
        </w:r>
      </w:ins>
      <w:ins w:id="383" w:author="Uchenna Ilodigwe" w:date="2021-10-12T12:44:00Z">
        <w:r>
          <w:rPr>
            <w:rFonts w:cstheme="minorHAnsi"/>
          </w:rPr>
          <w:t xml:space="preserve"> has a repeated </w:t>
        </w:r>
        <w:proofErr w:type="gramStart"/>
        <w:r>
          <w:rPr>
            <w:rFonts w:cstheme="minorHAnsi"/>
          </w:rPr>
          <w:t>pattern</w:t>
        </w:r>
        <w:proofErr w:type="gramEnd"/>
        <w:r>
          <w:rPr>
            <w:rFonts w:cstheme="minorHAnsi"/>
          </w:rPr>
          <w:t xml:space="preserve"> so it is Seasonal and from observation, the average temperature seems to be going up overtime.</w:t>
        </w:r>
      </w:ins>
    </w:p>
    <w:p w14:paraId="151F338F" w14:textId="6909C4E5" w:rsidR="007F438C" w:rsidRDefault="007F438C" w:rsidP="007F438C">
      <w:pPr>
        <w:spacing w:after="120"/>
        <w:jc w:val="both"/>
        <w:rPr>
          <w:ins w:id="384" w:author="Uchenna Ilodigwe" w:date="2021-10-12T12:45:00Z"/>
          <w:rFonts w:cstheme="minorHAnsi"/>
        </w:rPr>
      </w:pPr>
    </w:p>
    <w:p w14:paraId="36D37E20" w14:textId="18575305" w:rsidR="007F438C" w:rsidRDefault="007F438C" w:rsidP="00EC5D32">
      <w:pPr>
        <w:spacing w:after="120"/>
        <w:rPr>
          <w:ins w:id="385" w:author="Uchenna Ilodigwe" w:date="2021-10-12T12:44:00Z"/>
          <w:rFonts w:cstheme="minorHAnsi"/>
        </w:rPr>
        <w:pPrChange w:id="386" w:author="Uchenna Ilodigwe" w:date="2021-10-12T15:43:00Z">
          <w:pPr>
            <w:spacing w:after="120"/>
            <w:jc w:val="both"/>
          </w:pPr>
        </w:pPrChange>
      </w:pPr>
      <w:ins w:id="387" w:author="Uchenna Ilodigwe" w:date="2021-10-12T12:45:00Z">
        <w:r w:rsidRPr="00EC5D32">
          <w:rPr>
            <w:rFonts w:cstheme="minorHAnsi"/>
            <w:b/>
            <w:bCs/>
            <w:rPrChange w:id="388" w:author="Uchenna Ilodigwe" w:date="2021-10-12T15:43:00Z">
              <w:rPr>
                <w:rFonts w:cstheme="minorHAnsi"/>
              </w:rPr>
            </w:rPrChange>
          </w:rPr>
          <w:t xml:space="preserve">Section2.2.3 </w:t>
        </w:r>
      </w:ins>
      <w:ins w:id="389" w:author="Uchenna Ilodigwe" w:date="2021-10-12T12:47:00Z">
        <w:r w:rsidRPr="00EC5D32">
          <w:rPr>
            <w:rFonts w:cstheme="minorHAnsi"/>
            <w:b/>
            <w:bCs/>
            <w:rPrChange w:id="390" w:author="Uchenna Ilodigwe" w:date="2021-10-12T15:43:00Z">
              <w:rPr>
                <w:rFonts w:cstheme="minorHAnsi"/>
              </w:rPr>
            </w:rPrChange>
          </w:rPr>
          <w:t xml:space="preserve">  </w:t>
        </w:r>
      </w:ins>
      <w:ins w:id="391" w:author="Uchenna Ilodigwe" w:date="2021-10-12T15:43:00Z">
        <w:r w:rsidR="00EC5D32" w:rsidRPr="00EC5D32">
          <w:rPr>
            <w:rFonts w:cstheme="minorHAnsi"/>
            <w:b/>
            <w:bCs/>
            <w:rPrChange w:id="392" w:author="Uchenna Ilodigwe" w:date="2021-10-12T15:43:00Z">
              <w:rPr>
                <w:rFonts w:cstheme="minorHAnsi"/>
              </w:rPr>
            </w:rPrChange>
          </w:rPr>
          <w:t>Moving Average Charts</w:t>
        </w:r>
      </w:ins>
      <w:ins w:id="393" w:author="Uchenna Ilodigwe" w:date="2021-10-12T12:47:00Z">
        <w:r>
          <w:rPr>
            <w:noProof/>
          </w:rPr>
          <w:drawing>
            <wp:inline distT="0" distB="0" distL="0" distR="0" wp14:anchorId="50B57E90" wp14:editId="5DC52C82">
              <wp:extent cx="5494496" cy="4099915"/>
              <wp:effectExtent l="0" t="0" r="0" b="0"/>
              <wp:docPr id="6" name="Picture 6" descr="Chart, line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 descr="Chart, line chart&#10;&#10;Description automatically generated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4496" cy="40999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35F6416" w14:textId="77777777" w:rsidR="00A24F51" w:rsidRPr="00A24F51" w:rsidRDefault="00A24F51" w:rsidP="00A24F51">
      <w:pPr>
        <w:pStyle w:val="Default"/>
        <w:jc w:val="both"/>
        <w:rPr>
          <w:bCs w:val="0"/>
          <w:sz w:val="22"/>
          <w:szCs w:val="22"/>
          <w:lang w:val="en-US"/>
          <w:rPrChange w:id="394" w:author="Uchenna Ilodigwe" w:date="2021-10-12T12:33:00Z">
            <w:rPr/>
          </w:rPrChange>
        </w:rPr>
        <w:pPrChange w:id="395" w:author="Uchenna Ilodigwe" w:date="2021-10-12T12:33:00Z">
          <w:pPr>
            <w:pStyle w:val="ListParagraph"/>
            <w:numPr>
              <w:numId w:val="1"/>
            </w:numPr>
            <w:spacing w:after="120"/>
            <w:ind w:left="1080" w:hanging="360"/>
            <w:jc w:val="both"/>
          </w:pPr>
        </w:pPrChange>
      </w:pPr>
    </w:p>
    <w:p w14:paraId="6D07A5AE" w14:textId="229CA3C6" w:rsidR="00B3511F" w:rsidRDefault="00B3511F" w:rsidP="00B3511F">
      <w:pPr>
        <w:spacing w:after="120"/>
        <w:jc w:val="both"/>
        <w:rPr>
          <w:ins w:id="396" w:author="Uchenna Ilodigwe" w:date="2021-10-12T12:47:00Z"/>
          <w:rFonts w:cstheme="minorHAnsi"/>
        </w:rPr>
      </w:pPr>
    </w:p>
    <w:p w14:paraId="6E43A28B" w14:textId="02B4FD52" w:rsidR="007F438C" w:rsidRDefault="007F438C" w:rsidP="00B3511F">
      <w:pPr>
        <w:spacing w:after="120"/>
        <w:jc w:val="both"/>
        <w:rPr>
          <w:ins w:id="397" w:author="Uchenna Ilodigwe" w:date="2021-10-12T12:48:00Z"/>
          <w:rFonts w:cstheme="minorHAnsi"/>
        </w:rPr>
      </w:pPr>
      <w:ins w:id="398" w:author="Uchenna Ilodigwe" w:date="2021-10-12T12:47:00Z">
        <w:r>
          <w:rPr>
            <w:rFonts w:cstheme="minorHAnsi"/>
          </w:rPr>
          <w:t xml:space="preserve">Section2.2.3  </w:t>
        </w:r>
        <w:r>
          <w:rPr>
            <w:noProof/>
          </w:rPr>
          <w:drawing>
            <wp:inline distT="0" distB="0" distL="0" distR="0" wp14:anchorId="1E21F814" wp14:editId="0EE24146">
              <wp:extent cx="5494020" cy="2880360"/>
              <wp:effectExtent l="0" t="0" r="0" b="0"/>
              <wp:docPr id="7" name="Picture 7" descr="Chart, line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 descr="Chart, line chart&#10;&#10;Description automatically generated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4506" cy="28806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466E570" w14:textId="4F036396" w:rsidR="007F438C" w:rsidRDefault="007F438C" w:rsidP="00B3511F">
      <w:pPr>
        <w:spacing w:after="120"/>
        <w:jc w:val="both"/>
        <w:rPr>
          <w:ins w:id="399" w:author="Uchenna Ilodigwe" w:date="2021-10-12T12:48:00Z"/>
          <w:rFonts w:cstheme="minorHAnsi"/>
        </w:rPr>
      </w:pPr>
    </w:p>
    <w:p w14:paraId="5010603C" w14:textId="7677E7D5" w:rsidR="007F438C" w:rsidRDefault="00D62AC4" w:rsidP="00B3511F">
      <w:pPr>
        <w:spacing w:after="120"/>
        <w:jc w:val="both"/>
        <w:rPr>
          <w:ins w:id="400" w:author="Uchenna Ilodigwe" w:date="2021-10-12T12:57:00Z"/>
          <w:noProof/>
        </w:rPr>
      </w:pPr>
      <w:ins w:id="401" w:author="Uchenna Ilodigwe" w:date="2021-10-12T12:54:00Z">
        <w:r>
          <w:rPr>
            <w:noProof/>
          </w:rPr>
          <w:lastRenderedPageBreak/>
          <w:t xml:space="preserve">  </w:t>
        </w:r>
      </w:ins>
      <w:ins w:id="402" w:author="Uchenna Ilodigwe" w:date="2021-10-12T13:29:00Z">
        <w:r w:rsidR="00EA5E31">
          <w:rPr>
            <w:noProof/>
          </w:rPr>
          <w:drawing>
            <wp:inline distT="0" distB="0" distL="0" distR="0" wp14:anchorId="688D3A9B" wp14:editId="0D0E3E47">
              <wp:extent cx="5494496" cy="4099915"/>
              <wp:effectExtent l="0" t="0" r="0" b="0"/>
              <wp:docPr id="9" name="Picture 9" descr="Chart, line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 descr="Chart, line chart&#10;&#10;Description automatically generated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4496" cy="40999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888D11D" w14:textId="7C8E9F1A" w:rsidR="00AC105B" w:rsidRDefault="00E73757" w:rsidP="00B3511F">
      <w:pPr>
        <w:spacing w:after="120"/>
        <w:jc w:val="both"/>
        <w:rPr>
          <w:ins w:id="403" w:author="Uchenna Ilodigwe" w:date="2021-10-12T13:00:00Z"/>
          <w:noProof/>
        </w:rPr>
      </w:pPr>
      <w:ins w:id="404" w:author="Uchenna Ilodigwe" w:date="2021-10-12T12:57:00Z">
        <w:r>
          <w:rPr>
            <w:noProof/>
          </w:rPr>
          <w:t xml:space="preserve">The temperature chart with the moving average </w:t>
        </w:r>
      </w:ins>
      <w:ins w:id="405" w:author="Uchenna Ilodigwe" w:date="2021-10-12T12:58:00Z">
        <w:r>
          <w:rPr>
            <w:noProof/>
          </w:rPr>
          <w:t>12 is the best because the nuances are just about enough to make meaningful interpretation</w:t>
        </w:r>
      </w:ins>
      <w:ins w:id="406" w:author="Uchenna Ilodigwe" w:date="2021-10-12T12:59:00Z">
        <w:r>
          <w:rPr>
            <w:noProof/>
          </w:rPr>
          <w:t>s.We have been able to get rid of  most of the noise but not</w:t>
        </w:r>
      </w:ins>
      <w:ins w:id="407" w:author="Uchenna Ilodigwe" w:date="2021-10-12T13:00:00Z">
        <w:r>
          <w:rPr>
            <w:noProof/>
          </w:rPr>
          <w:t xml:space="preserve"> loose </w:t>
        </w:r>
        <w:r w:rsidR="0070689F">
          <w:rPr>
            <w:noProof/>
          </w:rPr>
          <w:t>the details.Also the details to interpret the trend are not lost.</w:t>
        </w:r>
      </w:ins>
    </w:p>
    <w:p w14:paraId="769008BA" w14:textId="70BE7716" w:rsidR="00AC105B" w:rsidRDefault="00AC105B" w:rsidP="00B3511F">
      <w:pPr>
        <w:spacing w:after="120"/>
        <w:jc w:val="both"/>
        <w:rPr>
          <w:ins w:id="408" w:author="Uchenna Ilodigwe" w:date="2021-10-12T13:27:00Z"/>
          <w:noProof/>
        </w:rPr>
      </w:pPr>
      <w:ins w:id="409" w:author="Uchenna Ilodigwe" w:date="2021-10-12T13:00:00Z">
        <w:r w:rsidRPr="00EC5D32">
          <w:rPr>
            <w:b/>
            <w:bCs/>
            <w:noProof/>
            <w:rPrChange w:id="410" w:author="Uchenna Ilodigwe" w:date="2021-10-12T15:44:00Z">
              <w:rPr>
                <w:noProof/>
              </w:rPr>
            </w:rPrChange>
          </w:rPr>
          <w:t>2.2.4</w:t>
        </w:r>
      </w:ins>
      <w:ins w:id="411" w:author="Uchenna Ilodigwe" w:date="2021-10-12T15:44:00Z">
        <w:r w:rsidR="00EC5D32">
          <w:rPr>
            <w:noProof/>
          </w:rPr>
          <w:t xml:space="preserve">. </w:t>
        </w:r>
      </w:ins>
      <w:ins w:id="412" w:author="Uchenna Ilodigwe" w:date="2021-10-12T13:00:00Z">
        <w:r>
          <w:rPr>
            <w:noProof/>
          </w:rPr>
          <w:t xml:space="preserve"> </w:t>
        </w:r>
      </w:ins>
      <w:ins w:id="413" w:author="Uchenna Ilodigwe" w:date="2021-10-12T13:12:00Z">
        <w:r w:rsidR="00607CCE">
          <w:rPr>
            <w:noProof/>
          </w:rPr>
          <w:t xml:space="preserve">The p-value is </w:t>
        </w:r>
        <w:r w:rsidR="00607CCE" w:rsidRPr="00607CCE">
          <w:rPr>
            <w:noProof/>
          </w:rPr>
          <w:t>0.09458</w:t>
        </w:r>
        <w:r w:rsidR="00607CCE">
          <w:rPr>
            <w:noProof/>
          </w:rPr>
          <w:t xml:space="preserve"> which is greater than 0.05 and so the tim</w:t>
        </w:r>
      </w:ins>
      <w:ins w:id="414" w:author="Uchenna Ilodigwe" w:date="2021-10-12T13:13:00Z">
        <w:r w:rsidR="00607CCE">
          <w:rPr>
            <w:noProof/>
          </w:rPr>
          <w:t>eseries is probably non stationary</w:t>
        </w:r>
      </w:ins>
    </w:p>
    <w:p w14:paraId="5DD88801" w14:textId="2D306C3C" w:rsidR="00607CCE" w:rsidRPr="00EC5D32" w:rsidDel="00EC5D32" w:rsidRDefault="00EA5E31" w:rsidP="00EC5D32">
      <w:pPr>
        <w:spacing w:after="120"/>
        <w:rPr>
          <w:del w:id="415" w:author="Uchenna Ilodigwe" w:date="2021-10-12T13:27:00Z"/>
          <w:b/>
          <w:bCs/>
          <w:noProof/>
          <w:rPrChange w:id="416" w:author="Uchenna Ilodigwe" w:date="2021-10-12T15:47:00Z">
            <w:rPr>
              <w:del w:id="417" w:author="Uchenna Ilodigwe" w:date="2021-10-12T13:27:00Z"/>
              <w:noProof/>
            </w:rPr>
          </w:rPrChange>
        </w:rPr>
      </w:pPr>
      <w:ins w:id="418" w:author="Uchenna Ilodigwe" w:date="2021-10-12T13:27:00Z">
        <w:r w:rsidRPr="00EC5D32">
          <w:rPr>
            <w:b/>
            <w:bCs/>
            <w:noProof/>
            <w:rPrChange w:id="419" w:author="Uchenna Ilodigwe" w:date="2021-10-12T15:47:00Z">
              <w:rPr>
                <w:noProof/>
              </w:rPr>
            </w:rPrChange>
          </w:rPr>
          <w:t>2.2.</w:t>
        </w:r>
      </w:ins>
      <w:ins w:id="420" w:author="Uchenna Ilodigwe" w:date="2021-10-12T13:28:00Z">
        <w:r w:rsidRPr="00EC5D32">
          <w:rPr>
            <w:b/>
            <w:bCs/>
            <w:noProof/>
            <w:rPrChange w:id="421" w:author="Uchenna Ilodigwe" w:date="2021-10-12T15:47:00Z">
              <w:rPr>
                <w:noProof/>
              </w:rPr>
            </w:rPrChange>
          </w:rPr>
          <w:t xml:space="preserve">5 </w:t>
        </w:r>
      </w:ins>
      <w:ins w:id="422" w:author="Uchenna Ilodigwe" w:date="2021-10-12T13:38:00Z">
        <w:r w:rsidR="004C6A35" w:rsidRPr="00EC5D32">
          <w:rPr>
            <w:b/>
            <w:bCs/>
            <w:noProof/>
            <w:rPrChange w:id="423" w:author="Uchenna Ilodigwe" w:date="2021-10-12T15:47:00Z">
              <w:rPr>
                <w:noProof/>
              </w:rPr>
            </w:rPrChange>
          </w:rPr>
          <w:t xml:space="preserve"> </w:t>
        </w:r>
      </w:ins>
      <w:ins w:id="424" w:author="Uchenna Ilodigwe" w:date="2021-10-12T15:44:00Z">
        <w:r w:rsidR="00EC5D32" w:rsidRPr="00EC5D32">
          <w:rPr>
            <w:b/>
            <w:bCs/>
            <w:noProof/>
            <w:rPrChange w:id="425" w:author="Uchenna Ilodigwe" w:date="2021-10-12T15:47:00Z">
              <w:rPr>
                <w:noProof/>
              </w:rPr>
            </w:rPrChange>
          </w:rPr>
          <w:t xml:space="preserve"> </w:t>
        </w:r>
      </w:ins>
      <w:ins w:id="426" w:author="Uchenna Ilodigwe" w:date="2021-10-12T15:45:00Z">
        <w:r w:rsidR="00EC5D32" w:rsidRPr="00EC5D32">
          <w:rPr>
            <w:b/>
            <w:bCs/>
            <w:noProof/>
            <w:rPrChange w:id="427" w:author="Uchenna Ilodigwe" w:date="2021-10-12T15:47:00Z">
              <w:rPr>
                <w:noProof/>
              </w:rPr>
            </w:rPrChange>
          </w:rPr>
          <w:t>The auto correlation chart for the Ayr Data</w:t>
        </w:r>
      </w:ins>
    </w:p>
    <w:p w14:paraId="35B50507" w14:textId="77777777" w:rsidR="00EC5D32" w:rsidRDefault="00EC5D32" w:rsidP="00EC5D32">
      <w:pPr>
        <w:spacing w:after="120"/>
        <w:rPr>
          <w:ins w:id="428" w:author="Uchenna Ilodigwe" w:date="2021-10-12T15:47:00Z"/>
          <w:noProof/>
        </w:rPr>
      </w:pPr>
    </w:p>
    <w:p w14:paraId="67BDFDAE" w14:textId="77777777" w:rsidR="00EC5D32" w:rsidRDefault="00EC5D32" w:rsidP="00EC5D32">
      <w:pPr>
        <w:spacing w:after="120"/>
        <w:rPr>
          <w:ins w:id="429" w:author="Uchenna Ilodigwe" w:date="2021-10-12T15:46:00Z"/>
          <w:noProof/>
        </w:rPr>
        <w:pPrChange w:id="430" w:author="Uchenna Ilodigwe" w:date="2021-10-12T15:45:00Z">
          <w:pPr>
            <w:spacing w:after="120"/>
            <w:jc w:val="both"/>
          </w:pPr>
        </w:pPrChange>
      </w:pPr>
    </w:p>
    <w:p w14:paraId="40A15955" w14:textId="53E0F733" w:rsidR="004C6A35" w:rsidRDefault="004C6A35" w:rsidP="00EC5D32">
      <w:pPr>
        <w:spacing w:after="120"/>
        <w:rPr>
          <w:ins w:id="431" w:author="Uchenna Ilodigwe" w:date="2021-10-12T13:38:00Z"/>
          <w:noProof/>
        </w:rPr>
        <w:pPrChange w:id="432" w:author="Uchenna Ilodigwe" w:date="2021-10-12T15:45:00Z">
          <w:pPr>
            <w:spacing w:after="120"/>
            <w:jc w:val="both"/>
          </w:pPr>
        </w:pPrChange>
      </w:pPr>
      <w:ins w:id="433" w:author="Uchenna Ilodigwe" w:date="2021-10-12T13:38:00Z">
        <w:r>
          <w:rPr>
            <w:noProof/>
          </w:rPr>
          <w:drawing>
            <wp:inline distT="0" distB="0" distL="0" distR="0" wp14:anchorId="787835C5" wp14:editId="2B1A5B61">
              <wp:extent cx="5494020" cy="2831432"/>
              <wp:effectExtent l="0" t="0" r="0" b="7620"/>
              <wp:docPr id="8" name="Picture 8" descr="Chart, box and whisker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 descr="Chart, box and whisker chart&#10;&#10;Description automatically generated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5159" cy="28526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3BA5009" w14:textId="312CE9E0" w:rsidR="00EA5E31" w:rsidRDefault="004C6A35" w:rsidP="00B3511F">
      <w:pPr>
        <w:spacing w:after="120"/>
        <w:jc w:val="both"/>
        <w:rPr>
          <w:ins w:id="434" w:author="Uchenna Ilodigwe" w:date="2021-10-12T13:41:00Z"/>
          <w:rFonts w:cstheme="minorHAnsi"/>
        </w:rPr>
      </w:pPr>
      <w:ins w:id="435" w:author="Uchenna Ilodigwe" w:date="2021-10-12T13:38:00Z">
        <w:r>
          <w:rPr>
            <w:rFonts w:cstheme="minorHAnsi"/>
          </w:rPr>
          <w:lastRenderedPageBreak/>
          <w:t>Any</w:t>
        </w:r>
      </w:ins>
      <w:ins w:id="436" w:author="Uchenna Ilodigwe" w:date="2021-10-12T13:39:00Z">
        <w:r>
          <w:rPr>
            <w:rFonts w:cstheme="minorHAnsi"/>
          </w:rPr>
          <w:t xml:space="preserve"> lag</w:t>
        </w:r>
      </w:ins>
      <w:ins w:id="437" w:author="Uchenna Ilodigwe" w:date="2021-10-12T13:38:00Z">
        <w:r>
          <w:rPr>
            <w:rFonts w:cstheme="minorHAnsi"/>
          </w:rPr>
          <w:t xml:space="preserve"> below the bottom blue line and above the top blue line is </w:t>
        </w:r>
      </w:ins>
      <w:ins w:id="438" w:author="Uchenna Ilodigwe" w:date="2021-10-12T15:16:00Z">
        <w:r w:rsidR="00DD05A4">
          <w:rPr>
            <w:rFonts w:cstheme="minorHAnsi"/>
          </w:rPr>
          <w:t>significant,</w:t>
        </w:r>
      </w:ins>
      <w:ins w:id="439" w:author="Uchenna Ilodigwe" w:date="2021-10-12T13:39:00Z">
        <w:r>
          <w:rPr>
            <w:rFonts w:cstheme="minorHAnsi"/>
          </w:rPr>
          <w:t xml:space="preserve"> therefore, the lags that are significant are the lags</w:t>
        </w:r>
      </w:ins>
      <w:ins w:id="440" w:author="Uchenna Ilodigwe" w:date="2021-10-12T13:40:00Z">
        <w:r>
          <w:rPr>
            <w:rFonts w:cstheme="minorHAnsi"/>
          </w:rPr>
          <w:t xml:space="preserve"> paired 3-6 ,6-9,9</w:t>
        </w:r>
      </w:ins>
      <w:ins w:id="441" w:author="Uchenna Ilodigwe" w:date="2021-10-12T13:41:00Z">
        <w:r>
          <w:rPr>
            <w:rFonts w:cstheme="minorHAnsi"/>
          </w:rPr>
          <w:t>-12 because they are all above the top blue line.</w:t>
        </w:r>
      </w:ins>
    </w:p>
    <w:p w14:paraId="0A10BCBA" w14:textId="3F24E604" w:rsidR="004C6A35" w:rsidRDefault="004C6A35" w:rsidP="00B3511F">
      <w:pPr>
        <w:spacing w:after="120"/>
        <w:jc w:val="both"/>
        <w:rPr>
          <w:ins w:id="442" w:author="Uchenna Ilodigwe" w:date="2021-10-12T13:41:00Z"/>
          <w:rFonts w:cstheme="minorHAnsi"/>
        </w:rPr>
      </w:pPr>
    </w:p>
    <w:p w14:paraId="0598F502" w14:textId="2D6932FD" w:rsidR="004C6A35" w:rsidRPr="00EC5D32" w:rsidRDefault="006B1F7F" w:rsidP="00B3511F">
      <w:pPr>
        <w:spacing w:after="120"/>
        <w:jc w:val="both"/>
        <w:rPr>
          <w:ins w:id="443" w:author="Uchenna Ilodigwe" w:date="2021-10-12T13:51:00Z"/>
          <w:rFonts w:cstheme="minorHAnsi"/>
          <w:b/>
          <w:bCs/>
          <w:rPrChange w:id="444" w:author="Uchenna Ilodigwe" w:date="2021-10-12T15:48:00Z">
            <w:rPr>
              <w:ins w:id="445" w:author="Uchenna Ilodigwe" w:date="2021-10-12T13:51:00Z"/>
              <w:rFonts w:cstheme="minorHAnsi"/>
            </w:rPr>
          </w:rPrChange>
        </w:rPr>
      </w:pPr>
      <w:ins w:id="446" w:author="Uchenna Ilodigwe" w:date="2021-10-12T13:51:00Z">
        <w:r w:rsidRPr="00EC5D32">
          <w:rPr>
            <w:rFonts w:cstheme="minorHAnsi"/>
            <w:b/>
            <w:bCs/>
            <w:rPrChange w:id="447" w:author="Uchenna Ilodigwe" w:date="2021-10-12T15:48:00Z">
              <w:rPr>
                <w:rFonts w:cstheme="minorHAnsi"/>
              </w:rPr>
            </w:rPrChange>
          </w:rPr>
          <w:t>3.1</w:t>
        </w:r>
      </w:ins>
      <w:ins w:id="448" w:author="Uchenna Ilodigwe" w:date="2021-10-12T15:48:00Z">
        <w:r w:rsidR="00EC5D32">
          <w:rPr>
            <w:rFonts w:cstheme="minorHAnsi"/>
            <w:b/>
            <w:bCs/>
          </w:rPr>
          <w:t>.</w:t>
        </w:r>
      </w:ins>
      <w:ins w:id="449" w:author="Uchenna Ilodigwe" w:date="2021-10-12T13:51:00Z">
        <w:r w:rsidRPr="00EC5D32">
          <w:rPr>
            <w:rFonts w:cstheme="minorHAnsi"/>
            <w:b/>
            <w:bCs/>
            <w:rPrChange w:id="450" w:author="Uchenna Ilodigwe" w:date="2021-10-12T15:48:00Z">
              <w:rPr>
                <w:rFonts w:cstheme="minorHAnsi"/>
              </w:rPr>
            </w:rPrChange>
          </w:rPr>
          <w:t xml:space="preserve"> </w:t>
        </w:r>
      </w:ins>
      <w:ins w:id="451" w:author="Uchenna Ilodigwe" w:date="2021-10-12T15:47:00Z">
        <w:r w:rsidR="00EC5D32" w:rsidRPr="00EC5D32">
          <w:rPr>
            <w:rFonts w:cstheme="minorHAnsi"/>
            <w:b/>
            <w:bCs/>
            <w:rPrChange w:id="452" w:author="Uchenna Ilodigwe" w:date="2021-10-12T15:48:00Z">
              <w:rPr>
                <w:rFonts w:cstheme="minorHAnsi"/>
              </w:rPr>
            </w:rPrChange>
          </w:rPr>
          <w:t xml:space="preserve"> The chart represents the simple moving Average Temperature for</w:t>
        </w:r>
      </w:ins>
      <w:ins w:id="453" w:author="Uchenna Ilodigwe" w:date="2021-10-12T15:48:00Z">
        <w:r w:rsidR="00EC5D32" w:rsidRPr="00EC5D32">
          <w:rPr>
            <w:rFonts w:cstheme="minorHAnsi"/>
            <w:b/>
            <w:bCs/>
            <w:rPrChange w:id="454" w:author="Uchenna Ilodigwe" w:date="2021-10-12T15:48:00Z">
              <w:rPr>
                <w:rFonts w:cstheme="minorHAnsi"/>
              </w:rPr>
            </w:rPrChange>
          </w:rPr>
          <w:t>ecast for Ayr for 5 years</w:t>
        </w:r>
      </w:ins>
      <w:ins w:id="455" w:author="Uchenna Ilodigwe" w:date="2021-10-12T16:15:00Z">
        <w:r w:rsidR="00924218">
          <w:rPr>
            <w:rFonts w:cstheme="minorHAnsi"/>
            <w:b/>
            <w:bCs/>
          </w:rPr>
          <w:t xml:space="preserve"> with a 75% prediction interval</w:t>
        </w:r>
      </w:ins>
    </w:p>
    <w:p w14:paraId="79419738" w14:textId="09007C24" w:rsidR="006B1F7F" w:rsidRDefault="00C5632D" w:rsidP="00B3511F">
      <w:pPr>
        <w:spacing w:after="120"/>
        <w:jc w:val="both"/>
        <w:rPr>
          <w:ins w:id="456" w:author="Uchenna Ilodigwe" w:date="2021-10-12T13:51:00Z"/>
          <w:rFonts w:cstheme="minorHAnsi"/>
        </w:rPr>
      </w:pPr>
      <w:ins w:id="457" w:author="Uchenna Ilodigwe" w:date="2021-10-12T16:12:00Z">
        <w:r>
          <w:rPr>
            <w:noProof/>
          </w:rPr>
          <w:drawing>
            <wp:inline distT="0" distB="0" distL="0" distR="0" wp14:anchorId="72A73077" wp14:editId="514A50C9">
              <wp:extent cx="5494020" cy="3160294"/>
              <wp:effectExtent l="0" t="0" r="0" b="2540"/>
              <wp:docPr id="13" name="Picture 13" descr="Chart, line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Picture 13" descr="Chart, line chart&#10;&#10;Description automatically generated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4256" cy="316618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BF0254A" w14:textId="116E615D" w:rsidR="006B1F7F" w:rsidRDefault="006B1F7F" w:rsidP="00B3511F">
      <w:pPr>
        <w:spacing w:after="120"/>
        <w:jc w:val="both"/>
        <w:rPr>
          <w:ins w:id="458" w:author="Uchenna Ilodigwe" w:date="2021-10-12T16:16:00Z"/>
          <w:rFonts w:cstheme="minorHAnsi"/>
          <w:b/>
          <w:bCs/>
        </w:rPr>
      </w:pPr>
      <w:proofErr w:type="gramStart"/>
      <w:ins w:id="459" w:author="Uchenna Ilodigwe" w:date="2021-10-12T13:51:00Z">
        <w:r>
          <w:rPr>
            <w:rFonts w:cstheme="minorHAnsi"/>
          </w:rPr>
          <w:t xml:space="preserve">3.2 </w:t>
        </w:r>
      </w:ins>
      <w:ins w:id="460" w:author="Uchenna Ilodigwe" w:date="2021-10-12T15:48:00Z">
        <w:r w:rsidR="00EC5D32">
          <w:rPr>
            <w:rFonts w:cstheme="minorHAnsi"/>
          </w:rPr>
          <w:t xml:space="preserve"> </w:t>
        </w:r>
        <w:r w:rsidR="00EC5D32" w:rsidRPr="004A423B">
          <w:rPr>
            <w:rFonts w:cstheme="minorHAnsi"/>
            <w:b/>
            <w:bCs/>
          </w:rPr>
          <w:t>The</w:t>
        </w:r>
        <w:proofErr w:type="gramEnd"/>
        <w:r w:rsidR="00EC5D32" w:rsidRPr="004A423B">
          <w:rPr>
            <w:rFonts w:cstheme="minorHAnsi"/>
            <w:b/>
            <w:bCs/>
          </w:rPr>
          <w:t xml:space="preserve"> chart represents the </w:t>
        </w:r>
      </w:ins>
      <w:ins w:id="461" w:author="Uchenna Ilodigwe" w:date="2021-10-12T15:51:00Z">
        <w:r w:rsidR="00EC5D32">
          <w:rPr>
            <w:rFonts w:cstheme="minorHAnsi"/>
            <w:b/>
            <w:bCs/>
          </w:rPr>
          <w:t>exponentially</w:t>
        </w:r>
      </w:ins>
      <w:ins w:id="462" w:author="Uchenna Ilodigwe" w:date="2021-10-12T15:48:00Z">
        <w:r w:rsidR="00EC5D32" w:rsidRPr="004A423B">
          <w:rPr>
            <w:rFonts w:cstheme="minorHAnsi"/>
            <w:b/>
            <w:bCs/>
          </w:rPr>
          <w:t xml:space="preserve"> </w:t>
        </w:r>
      </w:ins>
      <w:ins w:id="463" w:author="Uchenna Ilodigwe" w:date="2021-10-12T15:51:00Z">
        <w:r w:rsidR="00EC5D32">
          <w:rPr>
            <w:rFonts w:cstheme="minorHAnsi"/>
            <w:b/>
            <w:bCs/>
          </w:rPr>
          <w:t>smoothed</w:t>
        </w:r>
      </w:ins>
      <w:ins w:id="464" w:author="Uchenna Ilodigwe" w:date="2021-10-12T15:48:00Z">
        <w:r w:rsidR="00EC5D32" w:rsidRPr="004A423B">
          <w:rPr>
            <w:rFonts w:cstheme="minorHAnsi"/>
            <w:b/>
            <w:bCs/>
          </w:rPr>
          <w:t xml:space="preserve"> Average Temperature forecast for Ayr for 5 years</w:t>
        </w:r>
      </w:ins>
      <w:ins w:id="465" w:author="Uchenna Ilodigwe" w:date="2021-10-12T16:16:00Z">
        <w:r w:rsidR="007E761F">
          <w:rPr>
            <w:rFonts w:cstheme="minorHAnsi"/>
            <w:b/>
            <w:bCs/>
          </w:rPr>
          <w:t xml:space="preserve"> with 75% prediction interval</w:t>
        </w:r>
      </w:ins>
    </w:p>
    <w:p w14:paraId="10C8F54F" w14:textId="77777777" w:rsidR="007E761F" w:rsidRPr="00EC5D32" w:rsidRDefault="007E761F" w:rsidP="00B3511F">
      <w:pPr>
        <w:spacing w:after="120"/>
        <w:jc w:val="both"/>
        <w:rPr>
          <w:ins w:id="466" w:author="Uchenna Ilodigwe" w:date="2021-10-12T13:51:00Z"/>
          <w:rFonts w:cstheme="minorHAnsi"/>
          <w:b/>
          <w:bCs/>
          <w:rPrChange w:id="467" w:author="Uchenna Ilodigwe" w:date="2021-10-12T15:51:00Z">
            <w:rPr>
              <w:ins w:id="468" w:author="Uchenna Ilodigwe" w:date="2021-10-12T13:51:00Z"/>
              <w:rFonts w:cstheme="minorHAnsi"/>
            </w:rPr>
          </w:rPrChange>
        </w:rPr>
      </w:pPr>
    </w:p>
    <w:p w14:paraId="7E3E565F" w14:textId="5329448E" w:rsidR="006B1F7F" w:rsidRDefault="00C5632D" w:rsidP="00B3511F">
      <w:pPr>
        <w:spacing w:after="120"/>
        <w:jc w:val="both"/>
        <w:rPr>
          <w:ins w:id="469" w:author="Uchenna Ilodigwe" w:date="2021-10-12T14:10:00Z"/>
          <w:rFonts w:cstheme="minorHAnsi"/>
        </w:rPr>
      </w:pPr>
      <w:ins w:id="470" w:author="Uchenna Ilodigwe" w:date="2021-10-12T16:13:00Z">
        <w:r>
          <w:rPr>
            <w:noProof/>
          </w:rPr>
          <w:drawing>
            <wp:inline distT="0" distB="0" distL="0" distR="0" wp14:anchorId="77EAAF76" wp14:editId="044C3B8D">
              <wp:extent cx="5494020" cy="3336758"/>
              <wp:effectExtent l="0" t="0" r="0" b="0"/>
              <wp:docPr id="14" name="Picture 14" descr="Chart, line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Picture 14" descr="Chart, line chart&#10;&#10;Description automatically generated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7072" cy="335683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85458B" w14:textId="779F11AE" w:rsidR="00FC21BE" w:rsidRDefault="00D16DB1" w:rsidP="00B3511F">
      <w:pPr>
        <w:spacing w:after="120"/>
        <w:jc w:val="both"/>
        <w:rPr>
          <w:ins w:id="471" w:author="Uchenna Ilodigwe" w:date="2021-10-12T17:10:00Z"/>
          <w:rFonts w:cstheme="minorHAnsi"/>
        </w:rPr>
      </w:pPr>
      <w:ins w:id="472" w:author="Uchenna Ilodigwe" w:date="2021-10-12T17:08:00Z">
        <w:r>
          <w:rPr>
            <w:rFonts w:cstheme="minorHAnsi"/>
          </w:rPr>
          <w:lastRenderedPageBreak/>
          <w:t>The grey window gives the int</w:t>
        </w:r>
      </w:ins>
      <w:ins w:id="473" w:author="Uchenna Ilodigwe" w:date="2021-10-12T17:09:00Z">
        <w:r>
          <w:rPr>
            <w:rFonts w:cstheme="minorHAnsi"/>
          </w:rPr>
          <w:t xml:space="preserve">ervals of 75% that means that we are 75% certain that the average temperature for the </w:t>
        </w:r>
      </w:ins>
      <w:ins w:id="474" w:author="Uchenna Ilodigwe" w:date="2021-10-12T17:10:00Z">
        <w:r w:rsidR="00FE489E">
          <w:rPr>
            <w:rFonts w:cstheme="minorHAnsi"/>
          </w:rPr>
          <w:t>next 5</w:t>
        </w:r>
      </w:ins>
      <w:ins w:id="475" w:author="Uchenna Ilodigwe" w:date="2021-10-12T17:09:00Z">
        <w:r>
          <w:rPr>
            <w:rFonts w:cstheme="minorHAnsi"/>
          </w:rPr>
          <w:t xml:space="preserve"> years </w:t>
        </w:r>
        <w:proofErr w:type="gramStart"/>
        <w:r>
          <w:rPr>
            <w:rFonts w:cstheme="minorHAnsi"/>
          </w:rPr>
          <w:t xml:space="preserve">will </w:t>
        </w:r>
      </w:ins>
      <w:ins w:id="476" w:author="Uchenna Ilodigwe" w:date="2021-10-12T17:10:00Z">
        <w:r w:rsidR="00FE489E">
          <w:rPr>
            <w:rFonts w:cstheme="minorHAnsi"/>
          </w:rPr>
          <w:t xml:space="preserve"> be</w:t>
        </w:r>
        <w:proofErr w:type="gramEnd"/>
        <w:r w:rsidR="00FE489E">
          <w:rPr>
            <w:rFonts w:cstheme="minorHAnsi"/>
          </w:rPr>
          <w:t xml:space="preserve"> between the lower bound of 12.25 and the upper bound of 13.75</w:t>
        </w:r>
      </w:ins>
    </w:p>
    <w:p w14:paraId="5474A03B" w14:textId="77777777" w:rsidR="00FE489E" w:rsidRDefault="00FE489E" w:rsidP="00B3511F">
      <w:pPr>
        <w:spacing w:after="120"/>
        <w:jc w:val="both"/>
        <w:rPr>
          <w:ins w:id="477" w:author="Uchenna Ilodigwe" w:date="2021-10-12T14:10:00Z"/>
          <w:rFonts w:cstheme="minorHAnsi"/>
        </w:rPr>
      </w:pPr>
    </w:p>
    <w:p w14:paraId="1E6A9028" w14:textId="123F3EA7" w:rsidR="00FC21BE" w:rsidRPr="00B3511F" w:rsidRDefault="007E761F" w:rsidP="00B3511F">
      <w:pPr>
        <w:spacing w:after="120"/>
        <w:jc w:val="both"/>
        <w:rPr>
          <w:ins w:id="478" w:author="Uchenna Ilodigwe" w:date="2021-10-12T13:28:00Z"/>
          <w:rFonts w:cstheme="minorHAnsi"/>
        </w:rPr>
      </w:pPr>
      <w:ins w:id="479" w:author="Uchenna Ilodigwe" w:date="2021-10-12T16:16:00Z">
        <w:r w:rsidRPr="007E761F">
          <w:rPr>
            <w:rFonts w:cstheme="minorHAnsi"/>
            <w:b/>
            <w:bCs/>
            <w:rPrChange w:id="480" w:author="Uchenna Ilodigwe" w:date="2021-10-12T16:17:00Z">
              <w:rPr>
                <w:rFonts w:cstheme="minorHAnsi"/>
              </w:rPr>
            </w:rPrChange>
          </w:rPr>
          <w:t>3.3</w:t>
        </w:r>
        <w:r>
          <w:rPr>
            <w:rFonts w:cstheme="minorHAnsi"/>
          </w:rPr>
          <w:t xml:space="preserve"> </w:t>
        </w:r>
      </w:ins>
      <w:ins w:id="481" w:author="Uchenna Ilodigwe" w:date="2021-10-12T14:10:00Z">
        <w:r w:rsidR="00FC21BE">
          <w:rPr>
            <w:rFonts w:cstheme="minorHAnsi"/>
          </w:rPr>
          <w:t>The exponential forecast puts more e</w:t>
        </w:r>
      </w:ins>
      <w:ins w:id="482" w:author="Uchenna Ilodigwe" w:date="2021-10-12T14:11:00Z">
        <w:r w:rsidR="00FC21BE">
          <w:rPr>
            <w:rFonts w:cstheme="minorHAnsi"/>
          </w:rPr>
          <w:t>mphasis on more recent events.it suggests that more recent data is better at predict</w:t>
        </w:r>
      </w:ins>
      <w:ins w:id="483" w:author="Uchenna Ilodigwe" w:date="2021-10-12T14:12:00Z">
        <w:r w:rsidR="00FC21BE">
          <w:rPr>
            <w:rFonts w:cstheme="minorHAnsi"/>
          </w:rPr>
          <w:t xml:space="preserve">ing the future than older data in </w:t>
        </w:r>
      </w:ins>
      <w:ins w:id="484" w:author="Uchenna Ilodigwe" w:date="2021-10-12T15:52:00Z">
        <w:r w:rsidR="007D0127">
          <w:rPr>
            <w:rFonts w:cstheme="minorHAnsi"/>
          </w:rPr>
          <w:t>general. Comparing</w:t>
        </w:r>
      </w:ins>
      <w:ins w:id="485" w:author="Uchenna Ilodigwe" w:date="2021-10-12T14:12:00Z">
        <w:r w:rsidR="00FC21BE">
          <w:rPr>
            <w:rFonts w:cstheme="minorHAnsi"/>
          </w:rPr>
          <w:t xml:space="preserve"> both forecasts, the trend in the exponential forecast is quite concise and </w:t>
        </w:r>
        <w:r w:rsidR="00DA2788">
          <w:rPr>
            <w:rFonts w:cstheme="minorHAnsi"/>
          </w:rPr>
          <w:t xml:space="preserve">it </w:t>
        </w:r>
      </w:ins>
      <w:ins w:id="486" w:author="Uchenna Ilodigwe" w:date="2021-10-12T14:13:00Z">
        <w:r w:rsidR="00DA2788">
          <w:rPr>
            <w:rFonts w:cstheme="minorHAnsi"/>
          </w:rPr>
          <w:t xml:space="preserve">clearly has an upward </w:t>
        </w:r>
      </w:ins>
      <w:ins w:id="487" w:author="Uchenna Ilodigwe" w:date="2021-10-12T15:52:00Z">
        <w:r w:rsidR="007D0127">
          <w:rPr>
            <w:rFonts w:cstheme="minorHAnsi"/>
          </w:rPr>
          <w:t>trajectory. Therefore</w:t>
        </w:r>
      </w:ins>
      <w:ins w:id="488" w:author="Uchenna Ilodigwe" w:date="2021-10-12T14:13:00Z">
        <w:r w:rsidR="00DA2788">
          <w:rPr>
            <w:rFonts w:cstheme="minorHAnsi"/>
          </w:rPr>
          <w:t xml:space="preserve">, it is </w:t>
        </w:r>
      </w:ins>
      <w:ins w:id="489" w:author="Uchenna Ilodigwe" w:date="2021-10-12T15:52:00Z">
        <w:r w:rsidR="007D0127">
          <w:rPr>
            <w:rFonts w:cstheme="minorHAnsi"/>
          </w:rPr>
          <w:t>superior for</w:t>
        </w:r>
      </w:ins>
      <w:ins w:id="490" w:author="Uchenna Ilodigwe" w:date="2021-10-12T14:13:00Z">
        <w:r w:rsidR="00DA2788">
          <w:rPr>
            <w:rFonts w:cstheme="minorHAnsi"/>
          </w:rPr>
          <w:t xml:space="preserve"> forecasting the average temper</w:t>
        </w:r>
      </w:ins>
      <w:ins w:id="491" w:author="Uchenna Ilodigwe" w:date="2021-10-12T14:14:00Z">
        <w:r w:rsidR="00DA2788">
          <w:rPr>
            <w:rFonts w:cstheme="minorHAnsi"/>
          </w:rPr>
          <w:t xml:space="preserve">ature for Ayr over the next 5 years </w:t>
        </w:r>
      </w:ins>
      <w:ins w:id="492" w:author="Uchenna Ilodigwe" w:date="2021-10-12T16:14:00Z">
        <w:r w:rsidR="00C5632D">
          <w:rPr>
            <w:rFonts w:cstheme="minorHAnsi"/>
          </w:rPr>
          <w:t>with a 75% prediction</w:t>
        </w:r>
      </w:ins>
    </w:p>
    <w:p w14:paraId="55C4BE55" w14:textId="12250D03" w:rsidR="00435ACD" w:rsidRPr="00435ACD" w:rsidDel="00DA2788" w:rsidRDefault="00B3511F" w:rsidP="00EA5E31">
      <w:pPr>
        <w:spacing w:after="120"/>
        <w:jc w:val="both"/>
        <w:rPr>
          <w:del w:id="493" w:author="Uchenna Ilodigwe" w:date="2021-10-12T14:15:00Z"/>
          <w:rFonts w:cstheme="minorHAnsi"/>
          <w:b/>
          <w:bCs/>
        </w:rPr>
        <w:pPrChange w:id="494" w:author="Uchenna Ilodigwe" w:date="2021-10-12T13:27:00Z">
          <w:pPr>
            <w:pStyle w:val="ListParagraph"/>
            <w:numPr>
              <w:numId w:val="1"/>
            </w:numPr>
            <w:spacing w:after="120"/>
            <w:ind w:left="1080" w:hanging="360"/>
            <w:jc w:val="both"/>
          </w:pPr>
        </w:pPrChange>
      </w:pPr>
      <w:del w:id="495" w:author="Uchenna Ilodigwe" w:date="2021-10-12T14:15:00Z">
        <w:r w:rsidRPr="00435ACD" w:rsidDel="00DA2788">
          <w:rPr>
            <w:rFonts w:cstheme="minorHAnsi"/>
            <w:b/>
            <w:bCs/>
          </w:rPr>
          <w:delText>Decompose the times series data into the constituent components. Comment on each (any trends you observe, etc.)</w:delText>
        </w:r>
      </w:del>
    </w:p>
    <w:p w14:paraId="1E76124A" w14:textId="3270EC88" w:rsidR="007C1E27" w:rsidRPr="007C1E27" w:rsidDel="00DA2788" w:rsidRDefault="007C1E27" w:rsidP="007C1E27">
      <w:pPr>
        <w:pStyle w:val="ListParagraph"/>
        <w:rPr>
          <w:del w:id="496" w:author="Uchenna Ilodigwe" w:date="2021-10-12T14:15:00Z"/>
          <w:rFonts w:cstheme="minorHAnsi"/>
          <w:b/>
          <w:bCs/>
        </w:rPr>
      </w:pPr>
    </w:p>
    <w:p w14:paraId="12388C96" w14:textId="6D46B1CE" w:rsidR="007C1E27" w:rsidDel="00DA2788" w:rsidRDefault="007C1E27" w:rsidP="00B3511F">
      <w:pPr>
        <w:pStyle w:val="ListParagraph"/>
        <w:numPr>
          <w:ilvl w:val="0"/>
          <w:numId w:val="1"/>
        </w:numPr>
        <w:spacing w:after="120"/>
        <w:jc w:val="both"/>
        <w:rPr>
          <w:del w:id="497" w:author="Uchenna Ilodigwe" w:date="2021-10-12T14:15:00Z"/>
          <w:rFonts w:cstheme="minorHAnsi"/>
          <w:b/>
          <w:bCs/>
        </w:rPr>
      </w:pPr>
      <w:del w:id="498" w:author="Uchenna Ilodigwe" w:date="2021-10-12T14:15:00Z">
        <w:r w:rsidDel="00DA2788">
          <w:rPr>
            <w:rFonts w:cstheme="minorHAnsi"/>
            <w:b/>
            <w:bCs/>
          </w:rPr>
          <w:delText>Etc,</w:delText>
        </w:r>
      </w:del>
    </w:p>
    <w:p w14:paraId="0E12E605" w14:textId="4C201483" w:rsidR="007C1E27" w:rsidRPr="007C1E27" w:rsidDel="00DA2788" w:rsidRDefault="007C1E27" w:rsidP="007C1E27">
      <w:pPr>
        <w:pStyle w:val="ListParagraph"/>
        <w:rPr>
          <w:del w:id="499" w:author="Uchenna Ilodigwe" w:date="2021-10-12T14:15:00Z"/>
          <w:rFonts w:cstheme="minorHAnsi"/>
          <w:b/>
          <w:bCs/>
        </w:rPr>
      </w:pPr>
    </w:p>
    <w:p w14:paraId="6A8F1483" w14:textId="05BFB5FE" w:rsidR="007C1E27" w:rsidDel="00DA2788" w:rsidRDefault="007C1E27" w:rsidP="007C1E27">
      <w:pPr>
        <w:spacing w:after="120"/>
        <w:jc w:val="both"/>
        <w:rPr>
          <w:del w:id="500" w:author="Uchenna Ilodigwe" w:date="2021-10-12T14:15:00Z"/>
          <w:rFonts w:cstheme="minorHAnsi"/>
          <w:b/>
          <w:bCs/>
        </w:rPr>
      </w:pPr>
    </w:p>
    <w:p w14:paraId="7B072447" w14:textId="1C1FF205" w:rsidR="007C1E27" w:rsidDel="00DA2788" w:rsidRDefault="007C1E27">
      <w:pPr>
        <w:spacing w:after="160" w:line="259" w:lineRule="auto"/>
        <w:rPr>
          <w:del w:id="501" w:author="Uchenna Ilodigwe" w:date="2021-10-12T14:15:00Z"/>
          <w:rFonts w:cstheme="minorHAnsi"/>
          <w:b/>
          <w:bCs/>
        </w:rPr>
      </w:pPr>
      <w:del w:id="502" w:author="Uchenna Ilodigwe" w:date="2021-10-12T14:15:00Z">
        <w:r w:rsidDel="00DA2788">
          <w:rPr>
            <w:rFonts w:cstheme="minorHAnsi"/>
            <w:b/>
            <w:bCs/>
          </w:rPr>
          <w:br w:type="page"/>
        </w:r>
      </w:del>
    </w:p>
    <w:p w14:paraId="2E362E74" w14:textId="68E407A0" w:rsidR="007C1E27" w:rsidDel="00DA2788" w:rsidRDefault="007C1E27">
      <w:pPr>
        <w:spacing w:after="160" w:line="259" w:lineRule="auto"/>
        <w:rPr>
          <w:del w:id="503" w:author="Uchenna Ilodigwe" w:date="2021-10-12T14:15:00Z"/>
          <w:rFonts w:cstheme="minorHAnsi"/>
          <w:b/>
          <w:bCs/>
        </w:rPr>
      </w:pPr>
      <w:del w:id="504" w:author="Uchenna Ilodigwe" w:date="2021-10-12T14:15:00Z">
        <w:r w:rsidDel="00DA2788">
          <w:rPr>
            <w:rFonts w:cstheme="minorHAnsi"/>
            <w:b/>
            <w:bCs/>
          </w:rPr>
          <w:delText>Appendix – References</w:delText>
        </w:r>
      </w:del>
    </w:p>
    <w:p w14:paraId="0F058688" w14:textId="6206B71E" w:rsidR="00DA2788" w:rsidRDefault="00DA2788" w:rsidP="007C1E27">
      <w:pPr>
        <w:spacing w:after="120"/>
        <w:jc w:val="both"/>
        <w:rPr>
          <w:ins w:id="505" w:author="Uchenna Ilodigwe" w:date="2021-10-12T14:15:00Z"/>
          <w:rFonts w:cstheme="minorHAnsi"/>
          <w:b/>
          <w:bCs/>
        </w:rPr>
      </w:pPr>
    </w:p>
    <w:p w14:paraId="36ABDE14" w14:textId="77777777" w:rsidR="00DA2788" w:rsidRDefault="00DA2788" w:rsidP="007C1E27">
      <w:pPr>
        <w:spacing w:after="120"/>
        <w:jc w:val="both"/>
        <w:rPr>
          <w:ins w:id="506" w:author="Uchenna Ilodigwe" w:date="2021-10-12T14:15:00Z"/>
          <w:rFonts w:cstheme="minorHAnsi"/>
          <w:b/>
          <w:bCs/>
        </w:rPr>
      </w:pPr>
    </w:p>
    <w:p w14:paraId="4A302B24" w14:textId="22EFBB5E" w:rsidR="007C1E27" w:rsidDel="00AD5D5C" w:rsidRDefault="007C1E27">
      <w:pPr>
        <w:spacing w:after="160" w:line="259" w:lineRule="auto"/>
        <w:rPr>
          <w:del w:id="507" w:author="Uchenna Ilodigwe" w:date="2021-10-12T15:55:00Z"/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1F3B972" w14:textId="2F2C053B" w:rsidR="007C1E27" w:rsidRPr="007C1E27" w:rsidRDefault="007C1E27" w:rsidP="00AD5D5C">
      <w:pPr>
        <w:spacing w:after="160" w:line="259" w:lineRule="auto"/>
        <w:rPr>
          <w:rFonts w:cstheme="minorHAnsi"/>
          <w:b/>
          <w:bCs/>
        </w:rPr>
        <w:pPrChange w:id="508" w:author="Uchenna Ilodigwe" w:date="2021-10-12T15:55:00Z">
          <w:pPr>
            <w:spacing w:after="120"/>
            <w:jc w:val="both"/>
          </w:pPr>
        </w:pPrChange>
      </w:pPr>
      <w:del w:id="509" w:author="Uchenna Ilodigwe" w:date="2021-10-12T15:55:00Z">
        <w:r w:rsidDel="00AD5D5C">
          <w:rPr>
            <w:rFonts w:cstheme="minorHAnsi"/>
            <w:b/>
            <w:bCs/>
          </w:rPr>
          <w:delText>Appendi</w:delText>
        </w:r>
      </w:del>
      <w:del w:id="510" w:author="Uchenna Ilodigwe" w:date="2021-10-12T15:54:00Z">
        <w:r w:rsidDel="00AD5D5C">
          <w:rPr>
            <w:rFonts w:cstheme="minorHAnsi"/>
            <w:b/>
            <w:bCs/>
          </w:rPr>
          <w:delText>x -  Additional Code If Needed</w:delText>
        </w:r>
      </w:del>
    </w:p>
    <w:p w14:paraId="4995EF68" w14:textId="77777777" w:rsidR="00B3511F" w:rsidRPr="00B3511F" w:rsidRDefault="00B3511F" w:rsidP="00B3511F">
      <w:pPr>
        <w:spacing w:after="120"/>
        <w:jc w:val="both"/>
        <w:rPr>
          <w:rFonts w:cstheme="minorHAnsi"/>
          <w:b/>
          <w:bCs/>
        </w:rPr>
      </w:pPr>
    </w:p>
    <w:sectPr w:rsidR="00B3511F" w:rsidRPr="00B3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01BFA" w14:textId="77777777" w:rsidR="006B3A21" w:rsidRDefault="006B3A21" w:rsidP="00EC5D32">
      <w:pPr>
        <w:spacing w:after="0" w:line="240" w:lineRule="auto"/>
      </w:pPr>
      <w:r>
        <w:separator/>
      </w:r>
    </w:p>
  </w:endnote>
  <w:endnote w:type="continuationSeparator" w:id="0">
    <w:p w14:paraId="11B3B6C2" w14:textId="77777777" w:rsidR="006B3A21" w:rsidRDefault="006B3A21" w:rsidP="00EC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37CCC" w14:textId="77777777" w:rsidR="006B3A21" w:rsidRDefault="006B3A21" w:rsidP="00EC5D32">
      <w:pPr>
        <w:spacing w:after="0" w:line="240" w:lineRule="auto"/>
      </w:pPr>
      <w:r>
        <w:separator/>
      </w:r>
    </w:p>
  </w:footnote>
  <w:footnote w:type="continuationSeparator" w:id="0">
    <w:p w14:paraId="7F50D535" w14:textId="77777777" w:rsidR="006B3A21" w:rsidRDefault="006B3A21" w:rsidP="00EC5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A68"/>
    <w:multiLevelType w:val="hybridMultilevel"/>
    <w:tmpl w:val="FFF8864E"/>
    <w:lvl w:ilvl="0" w:tplc="680AE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A05B7C"/>
    <w:multiLevelType w:val="hybridMultilevel"/>
    <w:tmpl w:val="46AE07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68737C"/>
    <w:multiLevelType w:val="hybridMultilevel"/>
    <w:tmpl w:val="5074D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4285B"/>
    <w:multiLevelType w:val="hybridMultilevel"/>
    <w:tmpl w:val="7F7883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63654"/>
    <w:multiLevelType w:val="hybridMultilevel"/>
    <w:tmpl w:val="27B00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27989"/>
    <w:multiLevelType w:val="hybridMultilevel"/>
    <w:tmpl w:val="B2CA6A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chenna Ilodigwe">
    <w15:presenceInfo w15:providerId="Windows Live" w15:userId="ce378f192faa18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1F"/>
    <w:rsid w:val="000162FB"/>
    <w:rsid w:val="00093153"/>
    <w:rsid w:val="0019077A"/>
    <w:rsid w:val="00247B0C"/>
    <w:rsid w:val="00284E7E"/>
    <w:rsid w:val="00290C7D"/>
    <w:rsid w:val="002B725A"/>
    <w:rsid w:val="003703BD"/>
    <w:rsid w:val="00381FBE"/>
    <w:rsid w:val="003865E9"/>
    <w:rsid w:val="00427684"/>
    <w:rsid w:val="00435ACD"/>
    <w:rsid w:val="00482615"/>
    <w:rsid w:val="004A5AAA"/>
    <w:rsid w:val="004C6A35"/>
    <w:rsid w:val="00607CCE"/>
    <w:rsid w:val="006154FC"/>
    <w:rsid w:val="00621925"/>
    <w:rsid w:val="006B1F7F"/>
    <w:rsid w:val="006B3A21"/>
    <w:rsid w:val="0070689F"/>
    <w:rsid w:val="00712B45"/>
    <w:rsid w:val="007C1E27"/>
    <w:rsid w:val="007D0127"/>
    <w:rsid w:val="007E761F"/>
    <w:rsid w:val="007F438C"/>
    <w:rsid w:val="0084789D"/>
    <w:rsid w:val="008D2140"/>
    <w:rsid w:val="00924218"/>
    <w:rsid w:val="009E522C"/>
    <w:rsid w:val="009F7AC2"/>
    <w:rsid w:val="00A24F51"/>
    <w:rsid w:val="00A70B7D"/>
    <w:rsid w:val="00A928DB"/>
    <w:rsid w:val="00A9710A"/>
    <w:rsid w:val="00AC105B"/>
    <w:rsid w:val="00AD5D5C"/>
    <w:rsid w:val="00AF7503"/>
    <w:rsid w:val="00B3511F"/>
    <w:rsid w:val="00C5632D"/>
    <w:rsid w:val="00D16DB1"/>
    <w:rsid w:val="00D62AC4"/>
    <w:rsid w:val="00D74800"/>
    <w:rsid w:val="00D753BA"/>
    <w:rsid w:val="00DA2788"/>
    <w:rsid w:val="00DD05A4"/>
    <w:rsid w:val="00E26D47"/>
    <w:rsid w:val="00E73757"/>
    <w:rsid w:val="00E742B2"/>
    <w:rsid w:val="00EA5E31"/>
    <w:rsid w:val="00EC5D32"/>
    <w:rsid w:val="00F065FA"/>
    <w:rsid w:val="00FC21BE"/>
    <w:rsid w:val="00FE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B17E"/>
  <w15:chartTrackingRefBased/>
  <w15:docId w15:val="{6C4061B0-2822-417A-B84C-92B94369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11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11F"/>
    <w:pPr>
      <w:ind w:left="720"/>
      <w:contextualSpacing/>
    </w:pPr>
  </w:style>
  <w:style w:type="paragraph" w:customStyle="1" w:styleId="Default">
    <w:name w:val="Default"/>
    <w:rsid w:val="00B351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bCs/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B35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D75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D32"/>
  </w:style>
  <w:style w:type="paragraph" w:styleId="Footer">
    <w:name w:val="footer"/>
    <w:basedOn w:val="Normal"/>
    <w:link w:val="FooterChar"/>
    <w:uiPriority w:val="99"/>
    <w:unhideWhenUsed/>
    <w:rsid w:val="00EC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B4C50-DD5F-4977-8873-C6517D53A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Marsh</dc:creator>
  <cp:keywords/>
  <dc:description/>
  <cp:lastModifiedBy>Uchenna Ilodigwe</cp:lastModifiedBy>
  <cp:revision>9</cp:revision>
  <dcterms:created xsi:type="dcterms:W3CDTF">2021-10-12T20:00:00Z</dcterms:created>
  <dcterms:modified xsi:type="dcterms:W3CDTF">2021-10-12T21:23:00Z</dcterms:modified>
</cp:coreProperties>
</file>